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669E" w14:textId="77777777" w:rsidR="00EA270C" w:rsidRDefault="00EA270C" w:rsidP="004C1EAB"/>
    <w:p w14:paraId="78480027" w14:textId="4815BE0A" w:rsidR="00BC3538" w:rsidRPr="00B6709E" w:rsidRDefault="0066274B" w:rsidP="002D6D19">
      <w:pPr>
        <w:pStyle w:val="Title"/>
        <w:jc w:val="center"/>
        <w:rPr>
          <w:sz w:val="24"/>
          <w:szCs w:val="22"/>
        </w:rPr>
      </w:pPr>
      <w:r>
        <w:rPr>
          <w:sz w:val="24"/>
          <w:szCs w:val="22"/>
        </w:rPr>
        <w:t>Improved m</w:t>
      </w:r>
      <w:r w:rsidR="0018486D" w:rsidRPr="00B6709E">
        <w:rPr>
          <w:sz w:val="24"/>
          <w:szCs w:val="22"/>
        </w:rPr>
        <w:t xml:space="preserve">ethods for </w:t>
      </w:r>
      <w:r>
        <w:rPr>
          <w:sz w:val="24"/>
          <w:szCs w:val="22"/>
        </w:rPr>
        <w:t>length and</w:t>
      </w:r>
      <w:r w:rsidR="0018486D" w:rsidRPr="00B6709E">
        <w:rPr>
          <w:sz w:val="24"/>
          <w:szCs w:val="22"/>
        </w:rPr>
        <w:t xml:space="preserve"> age composition for New Zealand fish stocks</w:t>
      </w:r>
    </w:p>
    <w:p w14:paraId="6DE27238" w14:textId="5AB4C63C" w:rsidR="004F5BBB" w:rsidRDefault="004F5BBB" w:rsidP="0093349E"/>
    <w:p w14:paraId="6425D9A4" w14:textId="77777777" w:rsidR="002D6D19" w:rsidRDefault="002D6D19" w:rsidP="0093349E"/>
    <w:p w14:paraId="47139831" w14:textId="3089BBB3" w:rsidR="00DF43E9" w:rsidRPr="00C5405E" w:rsidRDefault="00DF43E9" w:rsidP="002D6D19">
      <w:pPr>
        <w:pStyle w:val="Subtitle"/>
        <w:rPr>
          <w:sz w:val="20"/>
          <w:szCs w:val="18"/>
          <w:vertAlign w:val="superscript"/>
        </w:rPr>
      </w:pPr>
      <w:r w:rsidRPr="002D6D19">
        <w:rPr>
          <w:sz w:val="20"/>
          <w:szCs w:val="18"/>
        </w:rPr>
        <w:t>Alistair Dunn</w:t>
      </w:r>
      <w:r w:rsidR="00C5405E">
        <w:rPr>
          <w:sz w:val="20"/>
          <w:szCs w:val="18"/>
          <w:vertAlign w:val="superscript"/>
        </w:rPr>
        <w:t>1</w:t>
      </w:r>
      <w:r w:rsidR="00983387">
        <w:rPr>
          <w:sz w:val="20"/>
          <w:szCs w:val="18"/>
        </w:rPr>
        <w:t xml:space="preserve">, </w:t>
      </w:r>
      <w:r w:rsidR="00A34636">
        <w:rPr>
          <w:sz w:val="20"/>
          <w:szCs w:val="18"/>
        </w:rPr>
        <w:t>Darcy Webber</w:t>
      </w:r>
      <w:r w:rsidR="00C5405E">
        <w:rPr>
          <w:sz w:val="20"/>
          <w:szCs w:val="18"/>
          <w:vertAlign w:val="superscript"/>
        </w:rPr>
        <w:t>2</w:t>
      </w:r>
      <w:r w:rsidR="00983387" w:rsidRPr="00983387">
        <w:rPr>
          <w:sz w:val="20"/>
          <w:szCs w:val="18"/>
        </w:rPr>
        <w:t>, Sophie Mormede</w:t>
      </w:r>
      <w:r w:rsidR="00983387">
        <w:rPr>
          <w:sz w:val="20"/>
          <w:szCs w:val="18"/>
          <w:vertAlign w:val="superscript"/>
        </w:rPr>
        <w:t>3</w:t>
      </w:r>
    </w:p>
    <w:p w14:paraId="55C26C7C" w14:textId="0E1A879B" w:rsidR="00DF43E9" w:rsidRPr="00C5405E" w:rsidRDefault="00C5405E" w:rsidP="00C5405E">
      <w:pPr>
        <w:ind w:left="284" w:hanging="284"/>
        <w:rPr>
          <w:sz w:val="20"/>
        </w:rPr>
      </w:pPr>
      <w:r w:rsidRPr="00C5405E">
        <w:rPr>
          <w:sz w:val="20"/>
        </w:rPr>
        <w:t>1.</w:t>
      </w:r>
      <w:r>
        <w:rPr>
          <w:sz w:val="20"/>
        </w:rPr>
        <w:t xml:space="preserve"> </w:t>
      </w:r>
      <w:r w:rsidR="00DF43E9" w:rsidRPr="00C5405E">
        <w:rPr>
          <w:sz w:val="20"/>
        </w:rPr>
        <w:t>Ocean Environmental Ltd</w:t>
      </w:r>
      <w:r w:rsidRPr="00C5405E">
        <w:rPr>
          <w:sz w:val="20"/>
        </w:rPr>
        <w:t>.</w:t>
      </w:r>
    </w:p>
    <w:p w14:paraId="321857AD" w14:textId="3BA7A904" w:rsidR="00C5405E" w:rsidRDefault="00C5405E" w:rsidP="00C5405E">
      <w:pPr>
        <w:ind w:left="284" w:hanging="284"/>
        <w:rPr>
          <w:sz w:val="20"/>
        </w:rPr>
      </w:pPr>
      <w:r w:rsidRPr="00C5405E">
        <w:rPr>
          <w:sz w:val="20"/>
        </w:rPr>
        <w:t>2. Quantifish Ltd.</w:t>
      </w:r>
    </w:p>
    <w:p w14:paraId="2A0BC021" w14:textId="4F08EF55" w:rsidR="00983387" w:rsidRPr="00C5405E" w:rsidRDefault="00983387" w:rsidP="00C5405E">
      <w:pPr>
        <w:ind w:left="284" w:hanging="284"/>
        <w:rPr>
          <w:sz w:val="20"/>
        </w:rPr>
      </w:pPr>
      <w:r>
        <w:rPr>
          <w:sz w:val="20"/>
        </w:rPr>
        <w:t>3. SoFish Consulting Ltd.</w:t>
      </w:r>
    </w:p>
    <w:p w14:paraId="17474A7D" w14:textId="77777777" w:rsidR="00DF43E9" w:rsidRPr="00855923" w:rsidRDefault="00DF43E9" w:rsidP="0093349E"/>
    <w:p w14:paraId="25015383" w14:textId="04FB57C1" w:rsidR="00DF43E9" w:rsidRPr="00644BDC" w:rsidRDefault="00983387" w:rsidP="00DF43E9">
      <w:pPr>
        <w:pStyle w:val="Subtitle"/>
        <w:rPr>
          <w:rFonts w:ascii="Times New Roman" w:hAnsi="Times New Roman"/>
          <w:b w:val="0"/>
          <w:bCs/>
          <w:sz w:val="20"/>
        </w:rPr>
      </w:pPr>
      <w:r>
        <w:rPr>
          <w:rFonts w:ascii="Times New Roman" w:hAnsi="Times New Roman"/>
          <w:b w:val="0"/>
          <w:bCs/>
          <w:sz w:val="20"/>
        </w:rPr>
        <w:t>4 April</w:t>
      </w:r>
      <w:r w:rsidR="00DF43E9" w:rsidRPr="00644BDC">
        <w:rPr>
          <w:rFonts w:ascii="Times New Roman" w:hAnsi="Times New Roman"/>
          <w:b w:val="0"/>
          <w:bCs/>
          <w:sz w:val="20"/>
        </w:rPr>
        <w:t xml:space="preserve"> 202</w:t>
      </w:r>
      <w:r>
        <w:rPr>
          <w:rFonts w:ascii="Times New Roman" w:hAnsi="Times New Roman"/>
          <w:b w:val="0"/>
          <w:bCs/>
          <w:sz w:val="20"/>
        </w:rPr>
        <w:t>2</w:t>
      </w:r>
    </w:p>
    <w:p w14:paraId="7DCD466C" w14:textId="1CF002F3" w:rsidR="00DF43E9" w:rsidRDefault="00DF43E9" w:rsidP="00273F17"/>
    <w:p w14:paraId="3EADE072" w14:textId="77777777" w:rsidR="001833B0" w:rsidRDefault="001833B0" w:rsidP="00273F17"/>
    <w:p w14:paraId="4C2C4225" w14:textId="7DE1C5DF" w:rsidR="003E4D0A" w:rsidRDefault="003E4D0A" w:rsidP="001833B0">
      <w:pPr>
        <w:pStyle w:val="Heading1"/>
      </w:pPr>
      <w:r>
        <w:t>Summary</w:t>
      </w:r>
    </w:p>
    <w:p w14:paraId="58F26666" w14:textId="204C3E01" w:rsidR="003E4D0A" w:rsidRDefault="003E4D0A" w:rsidP="003E4D0A"/>
    <w:p w14:paraId="40CFDFD6" w14:textId="264B15DE" w:rsidR="003E4D0A" w:rsidRPr="002118C2" w:rsidRDefault="003E4D0A" w:rsidP="0015508E">
      <w:pPr>
        <w:rPr>
          <w:i/>
          <w:iCs/>
          <w:sz w:val="24"/>
          <w:szCs w:val="22"/>
        </w:rPr>
      </w:pPr>
      <w:r w:rsidRPr="002118C2">
        <w:rPr>
          <w:i/>
          <w:iCs/>
          <w:sz w:val="24"/>
          <w:szCs w:val="22"/>
        </w:rPr>
        <w:t xml:space="preserve">Proposal to Fisheries New Zealand for funding to </w:t>
      </w:r>
      <w:r w:rsidR="00983387">
        <w:rPr>
          <w:i/>
          <w:iCs/>
          <w:sz w:val="24"/>
          <w:szCs w:val="22"/>
        </w:rPr>
        <w:t>develop improved</w:t>
      </w:r>
      <w:r w:rsidRPr="002118C2">
        <w:rPr>
          <w:i/>
          <w:iCs/>
          <w:sz w:val="24"/>
          <w:szCs w:val="22"/>
        </w:rPr>
        <w:t xml:space="preserve"> methods for estimating</w:t>
      </w:r>
      <w:r w:rsidR="00983387">
        <w:rPr>
          <w:i/>
          <w:iCs/>
          <w:sz w:val="24"/>
          <w:szCs w:val="22"/>
        </w:rPr>
        <w:t xml:space="preserve"> scaled length and </w:t>
      </w:r>
      <w:r w:rsidRPr="002118C2">
        <w:rPr>
          <w:i/>
          <w:iCs/>
          <w:sz w:val="24"/>
          <w:szCs w:val="22"/>
        </w:rPr>
        <w:t>age composition</w:t>
      </w:r>
      <w:ins w:id="0" w:author="Author">
        <w:r w:rsidR="007C1656">
          <w:rPr>
            <w:i/>
            <w:iCs/>
            <w:sz w:val="24"/>
            <w:szCs w:val="22"/>
          </w:rPr>
          <w:t>s</w:t>
        </w:r>
      </w:ins>
      <w:r w:rsidRPr="002118C2">
        <w:rPr>
          <w:i/>
          <w:iCs/>
          <w:sz w:val="24"/>
          <w:szCs w:val="22"/>
        </w:rPr>
        <w:t xml:space="preserve"> for New Zealand fish stocks from </w:t>
      </w:r>
      <w:r w:rsidR="00190FB1">
        <w:rPr>
          <w:i/>
          <w:iCs/>
          <w:sz w:val="24"/>
          <w:szCs w:val="22"/>
        </w:rPr>
        <w:t>length</w:t>
      </w:r>
      <w:ins w:id="1" w:author="Author">
        <w:r w:rsidR="005F5BDB">
          <w:rPr>
            <w:i/>
            <w:iCs/>
            <w:sz w:val="24"/>
            <w:szCs w:val="22"/>
          </w:rPr>
          <w:t xml:space="preserve"> composition</w:t>
        </w:r>
      </w:ins>
      <w:r w:rsidRPr="002118C2">
        <w:rPr>
          <w:i/>
          <w:iCs/>
          <w:sz w:val="24"/>
          <w:szCs w:val="22"/>
        </w:rPr>
        <w:t xml:space="preserve"> and </w:t>
      </w:r>
      <w:ins w:id="2" w:author="Author">
        <w:r w:rsidR="005F5BDB">
          <w:rPr>
            <w:i/>
            <w:iCs/>
            <w:sz w:val="24"/>
            <w:szCs w:val="22"/>
          </w:rPr>
          <w:t xml:space="preserve">paired </w:t>
        </w:r>
      </w:ins>
      <w:r w:rsidRPr="002118C2">
        <w:rPr>
          <w:i/>
          <w:iCs/>
          <w:sz w:val="24"/>
          <w:szCs w:val="22"/>
        </w:rPr>
        <w:t>age-</w:t>
      </w:r>
      <w:r w:rsidR="00190FB1">
        <w:rPr>
          <w:i/>
          <w:iCs/>
          <w:sz w:val="24"/>
          <w:szCs w:val="22"/>
        </w:rPr>
        <w:t>length</w:t>
      </w:r>
      <w:r w:rsidRPr="002118C2">
        <w:rPr>
          <w:i/>
          <w:iCs/>
          <w:sz w:val="24"/>
          <w:szCs w:val="22"/>
        </w:rPr>
        <w:t xml:space="preserve"> </w:t>
      </w:r>
      <w:r w:rsidR="00190FB1">
        <w:rPr>
          <w:i/>
          <w:iCs/>
          <w:sz w:val="24"/>
          <w:szCs w:val="22"/>
        </w:rPr>
        <w:t>data</w:t>
      </w:r>
      <w:r w:rsidRPr="002118C2">
        <w:rPr>
          <w:i/>
          <w:iCs/>
          <w:sz w:val="24"/>
          <w:szCs w:val="22"/>
        </w:rPr>
        <w:t>.</w:t>
      </w:r>
    </w:p>
    <w:p w14:paraId="27F36E01" w14:textId="77777777" w:rsidR="003E4D0A" w:rsidRDefault="003E4D0A" w:rsidP="0015508E"/>
    <w:p w14:paraId="3E33CDC8" w14:textId="5E48559A" w:rsidR="003E4D0A" w:rsidRDefault="003E4D0A" w:rsidP="0015508E">
      <w:pPr>
        <w:pStyle w:val="ListParagraph"/>
        <w:numPr>
          <w:ilvl w:val="0"/>
          <w:numId w:val="40"/>
        </w:numPr>
      </w:pPr>
      <w:r>
        <w:t>Age composition data from commercial and recreational fisheries are an important input for informing assessments of fish stocks.</w:t>
      </w:r>
    </w:p>
    <w:p w14:paraId="14526C8D" w14:textId="77777777" w:rsidR="003E4D0A" w:rsidRPr="00F46987" w:rsidRDefault="003E4D0A" w:rsidP="0015508E">
      <w:pPr>
        <w:pStyle w:val="ListParagraph"/>
        <w:ind w:left="360"/>
        <w:rPr>
          <w:sz w:val="16"/>
          <w:szCs w:val="14"/>
        </w:rPr>
      </w:pPr>
    </w:p>
    <w:p w14:paraId="2C10B9DD" w14:textId="244C9B67" w:rsidR="003E4D0A" w:rsidRDefault="003E4D0A" w:rsidP="0015508E">
      <w:pPr>
        <w:pStyle w:val="ListParagraph"/>
        <w:numPr>
          <w:ilvl w:val="0"/>
          <w:numId w:val="40"/>
        </w:numPr>
      </w:pPr>
      <w:r>
        <w:t xml:space="preserve">Improved methods of estimation </w:t>
      </w:r>
      <w:del w:id="3" w:author="Author">
        <w:r w:rsidDel="00B22A2C">
          <w:delText xml:space="preserve">would </w:delText>
        </w:r>
      </w:del>
      <w:ins w:id="4" w:author="Author">
        <w:r w:rsidR="00B22A2C">
          <w:t xml:space="preserve">could </w:t>
        </w:r>
      </w:ins>
      <w:r>
        <w:t xml:space="preserve">help reduce costs, reduce uncertainty, and allow for the use of previously unused </w:t>
      </w:r>
      <w:ins w:id="5" w:author="Author">
        <w:r w:rsidR="00B22A2C">
          <w:t xml:space="preserve">length and </w:t>
        </w:r>
      </w:ins>
      <w:r>
        <w:t>age</w:t>
      </w:r>
      <w:del w:id="6" w:author="Author">
        <w:r w:rsidDel="00B22A2C">
          <w:delText xml:space="preserve"> and length</w:delText>
        </w:r>
      </w:del>
      <w:r>
        <w:t xml:space="preserve"> data</w:t>
      </w:r>
      <w:r w:rsidR="00E939D7">
        <w:t xml:space="preserve"> in </w:t>
      </w:r>
      <w:ins w:id="7" w:author="Author">
        <w:r w:rsidR="006428AD">
          <w:t xml:space="preserve">stock </w:t>
        </w:r>
      </w:ins>
      <w:r w:rsidR="00E939D7">
        <w:t xml:space="preserve">assessments and </w:t>
      </w:r>
      <w:ins w:id="8" w:author="Author">
        <w:r w:rsidR="0014304F">
          <w:t xml:space="preserve">other </w:t>
        </w:r>
      </w:ins>
      <w:r w:rsidR="00E939D7">
        <w:t>analyses</w:t>
      </w:r>
      <w:r>
        <w:t>.</w:t>
      </w:r>
    </w:p>
    <w:p w14:paraId="7D48723F" w14:textId="77777777" w:rsidR="003E4D0A" w:rsidRPr="00F46987" w:rsidRDefault="003E4D0A" w:rsidP="0015508E">
      <w:pPr>
        <w:pStyle w:val="ListParagraph"/>
        <w:ind w:left="360"/>
        <w:rPr>
          <w:sz w:val="16"/>
          <w:szCs w:val="14"/>
        </w:rPr>
      </w:pPr>
    </w:p>
    <w:p w14:paraId="45EE8F50" w14:textId="3433492A" w:rsidR="00953522" w:rsidRDefault="00983387" w:rsidP="00953522">
      <w:pPr>
        <w:pStyle w:val="ListParagraph"/>
        <w:numPr>
          <w:ilvl w:val="0"/>
          <w:numId w:val="41"/>
        </w:numPr>
      </w:pPr>
      <w:r>
        <w:t>Newly developed methods for modelling</w:t>
      </w:r>
      <w:r w:rsidR="003E4D0A">
        <w:t xml:space="preserve"> </w:t>
      </w:r>
      <w:del w:id="9" w:author="Author">
        <w:r w:rsidR="003E4D0A" w:rsidDel="005A1935">
          <w:delText xml:space="preserve">models of </w:delText>
        </w:r>
      </w:del>
      <w:r w:rsidR="003E4D0A">
        <w:t xml:space="preserve">length </w:t>
      </w:r>
      <w:del w:id="10" w:author="Author">
        <w:r w:rsidR="003E4D0A" w:rsidDel="00D7164F">
          <w:delText xml:space="preserve">frequency </w:delText>
        </w:r>
      </w:del>
      <w:ins w:id="11" w:author="Author">
        <w:r w:rsidR="00D7164F">
          <w:t xml:space="preserve">composition </w:t>
        </w:r>
      </w:ins>
      <w:r w:rsidR="003E4D0A">
        <w:t xml:space="preserve">and </w:t>
      </w:r>
      <w:ins w:id="12" w:author="Author">
        <w:r w:rsidR="00D7164F">
          <w:t xml:space="preserve">paired </w:t>
        </w:r>
      </w:ins>
      <w:r w:rsidR="003E4D0A">
        <w:t>age-</w:t>
      </w:r>
      <w:r w:rsidR="00190FB1">
        <w:t>length</w:t>
      </w:r>
      <w:r w:rsidR="003E4D0A">
        <w:t xml:space="preserve"> data </w:t>
      </w:r>
      <w:r>
        <w:t>will</w:t>
      </w:r>
      <w:ins w:id="13" w:author="Author">
        <w:r w:rsidR="00953522">
          <w:t>:</w:t>
        </w:r>
      </w:ins>
    </w:p>
    <w:p w14:paraId="3F28198A" w14:textId="68757963" w:rsidR="00983387" w:rsidRDefault="003E4D0A" w:rsidP="0015508E">
      <w:pPr>
        <w:pStyle w:val="ListParagraph"/>
        <w:numPr>
          <w:ilvl w:val="0"/>
          <w:numId w:val="42"/>
        </w:numPr>
      </w:pPr>
      <w:r>
        <w:t xml:space="preserve">provide improved estimates of </w:t>
      </w:r>
      <w:r w:rsidR="004036E1">
        <w:t xml:space="preserve">length and </w:t>
      </w:r>
      <w:r>
        <w:t>age composition data for New Zealand fish stocks</w:t>
      </w:r>
      <w:ins w:id="14" w:author="Author">
        <w:r w:rsidR="002456B5">
          <w:t xml:space="preserve"> </w:t>
        </w:r>
        <w:r w:rsidR="002456B5">
          <w:t>and reducing uncertainty</w:t>
        </w:r>
      </w:ins>
      <w:r>
        <w:t xml:space="preserve">, accounting for strata with </w:t>
      </w:r>
      <w:r w:rsidR="004036E1">
        <w:t xml:space="preserve">low levels of </w:t>
      </w:r>
      <w:r>
        <w:t xml:space="preserve">length and/or otolith sampling, spatial-temporal variability in age and </w:t>
      </w:r>
      <w:r w:rsidR="00190FB1">
        <w:t>length</w:t>
      </w:r>
      <w:r>
        <w:t>, and within-season growth effects.</w:t>
      </w:r>
    </w:p>
    <w:p w14:paraId="0F031B46" w14:textId="2257C85D" w:rsidR="003E4D0A" w:rsidRDefault="00983387" w:rsidP="0015508E">
      <w:pPr>
        <w:pStyle w:val="ListParagraph"/>
        <w:numPr>
          <w:ilvl w:val="0"/>
          <w:numId w:val="42"/>
        </w:numPr>
      </w:pPr>
      <w:r>
        <w:t>I</w:t>
      </w:r>
      <w:r w:rsidR="003E4D0A">
        <w:t xml:space="preserve">mproved sampling efficiency, </w:t>
      </w:r>
      <w:del w:id="15" w:author="Author">
        <w:r w:rsidR="00E939D7" w:rsidDel="002456B5">
          <w:delText xml:space="preserve">either </w:delText>
        </w:r>
      </w:del>
      <w:r w:rsidR="00677E38">
        <w:t>allowing for</w:t>
      </w:r>
      <w:r w:rsidR="003E4D0A">
        <w:t xml:space="preserve"> a lower cost for collecting and reading otoliths</w:t>
      </w:r>
      <w:ins w:id="16" w:author="Author">
        <w:r w:rsidR="002456B5">
          <w:t>, the use of data sampled throughout the year</w:t>
        </w:r>
      </w:ins>
      <w:del w:id="17" w:author="Author">
        <w:r w:rsidR="00E939D7" w:rsidDel="002456B5">
          <w:delText xml:space="preserve"> and reducing </w:delText>
        </w:r>
        <w:commentRangeStart w:id="18"/>
        <w:r w:rsidR="00E939D7" w:rsidDel="002456B5">
          <w:delText>uncertainty</w:delText>
        </w:r>
      </w:del>
      <w:commentRangeEnd w:id="18"/>
      <w:r w:rsidR="006860AB">
        <w:rPr>
          <w:rStyle w:val="CommentReference"/>
        </w:rPr>
        <w:commentReference w:id="18"/>
      </w:r>
      <w:r w:rsidR="003E4D0A">
        <w:t xml:space="preserve">, as well as giving </w:t>
      </w:r>
      <w:r w:rsidR="00717906">
        <w:t xml:space="preserve">efficient </w:t>
      </w:r>
      <w:r w:rsidR="003E4D0A">
        <w:t>age composition estimates for stocks and years not previously available.</w:t>
      </w:r>
    </w:p>
    <w:p w14:paraId="0539FC8A" w14:textId="77777777" w:rsidR="003E4D0A" w:rsidRPr="00F46987" w:rsidRDefault="003E4D0A" w:rsidP="0015508E">
      <w:pPr>
        <w:pStyle w:val="ListParagraph"/>
        <w:ind w:left="360"/>
        <w:rPr>
          <w:sz w:val="16"/>
          <w:szCs w:val="14"/>
        </w:rPr>
      </w:pPr>
    </w:p>
    <w:p w14:paraId="1C99DEC6" w14:textId="649BF3B4" w:rsidR="003E4D0A" w:rsidRDefault="003E4D0A" w:rsidP="0015508E">
      <w:pPr>
        <w:pStyle w:val="ListParagraph"/>
        <w:numPr>
          <w:ilvl w:val="0"/>
          <w:numId w:val="40"/>
        </w:numPr>
      </w:pPr>
      <w:r>
        <w:t xml:space="preserve">This </w:t>
      </w:r>
      <w:r w:rsidR="00983387">
        <w:t>project</w:t>
      </w:r>
      <w:r>
        <w:t xml:space="preserve"> </w:t>
      </w:r>
      <w:r w:rsidR="00983387">
        <w:t xml:space="preserve">will develop an integrated method to estimate </w:t>
      </w:r>
      <w:commentRangeStart w:id="19"/>
      <w:r w:rsidR="00983387">
        <w:t xml:space="preserve">scaled length </w:t>
      </w:r>
      <w:commentRangeEnd w:id="19"/>
      <w:r w:rsidR="009B46C8">
        <w:rPr>
          <w:rStyle w:val="CommentReference"/>
        </w:rPr>
        <w:commentReference w:id="19"/>
      </w:r>
      <w:r w:rsidR="00983387">
        <w:t xml:space="preserve">and age </w:t>
      </w:r>
      <w:commentRangeStart w:id="20"/>
      <w:r w:rsidR="00983387">
        <w:t xml:space="preserve">frequency </w:t>
      </w:r>
      <w:commentRangeEnd w:id="20"/>
      <w:r w:rsidR="006860AB">
        <w:rPr>
          <w:rStyle w:val="CommentReference"/>
        </w:rPr>
        <w:commentReference w:id="20"/>
      </w:r>
      <w:r w:rsidR="00983387">
        <w:t>distributions to account for various covariates (month, year, spatial changes)</w:t>
      </w:r>
      <w:r>
        <w:t xml:space="preserve"> and compare </w:t>
      </w:r>
      <w:ins w:id="21" w:author="Author">
        <w:r w:rsidR="006860AB">
          <w:t xml:space="preserve">it to </w:t>
        </w:r>
      </w:ins>
      <w:r w:rsidR="00983387">
        <w:t xml:space="preserve">the </w:t>
      </w:r>
      <w:r>
        <w:t>standard method</w:t>
      </w:r>
      <w:r w:rsidR="00983387">
        <w:t xml:space="preserve"> (i.e., Catch-at-age and CALA)</w:t>
      </w:r>
      <w:del w:id="22" w:author="Author">
        <w:r w:rsidR="00983387" w:rsidDel="006860AB">
          <w:delText>, and compare</w:delText>
        </w:r>
      </w:del>
      <w:r w:rsidR="00983387">
        <w:t xml:space="preserve"> using case studies with </w:t>
      </w:r>
      <w:r>
        <w:t xml:space="preserve">selected New Zealand </w:t>
      </w:r>
      <w:r w:rsidR="00983387">
        <w:t>stocks</w:t>
      </w:r>
      <w:r>
        <w:t>.</w:t>
      </w:r>
    </w:p>
    <w:p w14:paraId="1D1737B0" w14:textId="77777777" w:rsidR="004F5BBB" w:rsidRDefault="004F5BBB" w:rsidP="00273F17"/>
    <w:p w14:paraId="797CA64A" w14:textId="77777777" w:rsidR="00855923" w:rsidRDefault="00855923" w:rsidP="00273F17"/>
    <w:p w14:paraId="6028BACC" w14:textId="633FC3F0" w:rsidR="00BD5702" w:rsidRPr="00273F17" w:rsidRDefault="00BD5702" w:rsidP="001833B0">
      <w:pPr>
        <w:pStyle w:val="Heading1"/>
      </w:pPr>
      <w:r>
        <w:t>Objectives</w:t>
      </w:r>
    </w:p>
    <w:p w14:paraId="4580C9CA" w14:textId="77777777" w:rsidR="00BD5702" w:rsidRDefault="00BD5702" w:rsidP="00273F17"/>
    <w:p w14:paraId="7B676A6D" w14:textId="77777777" w:rsidR="005C6249" w:rsidRDefault="005C6249" w:rsidP="005C6249">
      <w:pPr>
        <w:pStyle w:val="Heading2"/>
        <w:numPr>
          <w:ilvl w:val="0"/>
          <w:numId w:val="0"/>
        </w:numPr>
        <w:ind w:left="576" w:hanging="576"/>
      </w:pPr>
      <w:r>
        <w:t>Overall objective</w:t>
      </w:r>
    </w:p>
    <w:p w14:paraId="241097C6" w14:textId="77777777" w:rsidR="005C6249" w:rsidRPr="003013B9" w:rsidRDefault="005C6249" w:rsidP="00273F17">
      <w:pPr>
        <w:rPr>
          <w:szCs w:val="22"/>
        </w:rPr>
      </w:pPr>
    </w:p>
    <w:p w14:paraId="5F53E5BD" w14:textId="390425A8" w:rsidR="005C6249" w:rsidRPr="003013B9" w:rsidRDefault="0018486D" w:rsidP="0093349E">
      <w:pPr>
        <w:rPr>
          <w:szCs w:val="22"/>
        </w:rPr>
      </w:pPr>
      <w:r w:rsidRPr="003013B9">
        <w:rPr>
          <w:szCs w:val="22"/>
        </w:rPr>
        <w:t xml:space="preserve">To </w:t>
      </w:r>
      <w:r w:rsidR="00983387" w:rsidRPr="003013B9">
        <w:rPr>
          <w:szCs w:val="22"/>
        </w:rPr>
        <w:t xml:space="preserve">develop improved methods for estimating scaled length and age </w:t>
      </w:r>
      <w:commentRangeStart w:id="23"/>
      <w:r w:rsidR="00983387" w:rsidRPr="003013B9">
        <w:rPr>
          <w:szCs w:val="22"/>
        </w:rPr>
        <w:t xml:space="preserve">composition </w:t>
      </w:r>
      <w:commentRangeEnd w:id="23"/>
      <w:r w:rsidR="00871488">
        <w:rPr>
          <w:rStyle w:val="CommentReference"/>
        </w:rPr>
        <w:commentReference w:id="23"/>
      </w:r>
      <w:r w:rsidR="00983387" w:rsidRPr="003013B9">
        <w:rPr>
          <w:szCs w:val="22"/>
        </w:rPr>
        <w:t>for New Zealand fish stocks from length</w:t>
      </w:r>
      <w:ins w:id="24" w:author="Author">
        <w:r w:rsidR="00752837">
          <w:rPr>
            <w:szCs w:val="22"/>
          </w:rPr>
          <w:t xml:space="preserve"> composition</w:t>
        </w:r>
      </w:ins>
      <w:r w:rsidR="00983387" w:rsidRPr="003013B9">
        <w:rPr>
          <w:szCs w:val="22"/>
        </w:rPr>
        <w:t xml:space="preserve"> and </w:t>
      </w:r>
      <w:ins w:id="25" w:author="Author">
        <w:r w:rsidR="00AC4232">
          <w:rPr>
            <w:szCs w:val="22"/>
          </w:rPr>
          <w:t xml:space="preserve">paired </w:t>
        </w:r>
      </w:ins>
      <w:r w:rsidR="00983387" w:rsidRPr="003013B9">
        <w:rPr>
          <w:szCs w:val="22"/>
        </w:rPr>
        <w:t>age-length data</w:t>
      </w:r>
      <w:r w:rsidR="005C6249" w:rsidRPr="003013B9">
        <w:rPr>
          <w:szCs w:val="22"/>
        </w:rPr>
        <w:t>.</w:t>
      </w:r>
    </w:p>
    <w:p w14:paraId="4ACC35D6" w14:textId="77777777" w:rsidR="00C22F68" w:rsidRDefault="00C22F68" w:rsidP="00273F17"/>
    <w:p w14:paraId="7D199994" w14:textId="25A43C4E" w:rsidR="005C6249" w:rsidRDefault="005C6249" w:rsidP="005C6249">
      <w:pPr>
        <w:pStyle w:val="Heading2"/>
        <w:numPr>
          <w:ilvl w:val="0"/>
          <w:numId w:val="0"/>
        </w:numPr>
        <w:ind w:left="576" w:hanging="576"/>
      </w:pPr>
      <w:r>
        <w:t>Specific objectives</w:t>
      </w:r>
    </w:p>
    <w:p w14:paraId="28AA3D13" w14:textId="25F5D958" w:rsidR="005C6249" w:rsidRDefault="005C6249" w:rsidP="005C6249"/>
    <w:p w14:paraId="343DF0F8" w14:textId="15E76A06" w:rsidR="001C739F" w:rsidRDefault="005C6249" w:rsidP="001C739F">
      <w:pPr>
        <w:pStyle w:val="ListParagraph"/>
        <w:numPr>
          <w:ilvl w:val="0"/>
          <w:numId w:val="36"/>
        </w:numPr>
        <w:ind w:left="360"/>
      </w:pPr>
      <w:r>
        <w:t xml:space="preserve">To </w:t>
      </w:r>
      <w:r w:rsidR="00C0783A">
        <w:t>evaluate</w:t>
      </w:r>
      <w:r w:rsidR="00566A90">
        <w:t xml:space="preserve">, via </w:t>
      </w:r>
      <w:r w:rsidR="00E939D7">
        <w:t>model development</w:t>
      </w:r>
      <w:r w:rsidR="00566A90">
        <w:t xml:space="preserve"> and simulation, the relative accuracy and effectiveness of</w:t>
      </w:r>
      <w:r>
        <w:t xml:space="preserve"> </w:t>
      </w:r>
      <w:r w:rsidR="004475C9">
        <w:t xml:space="preserve">different </w:t>
      </w:r>
      <w:r w:rsidR="0080537E">
        <w:t>methods (</w:t>
      </w:r>
      <w:r w:rsidR="009C2021">
        <w:t>i.e</w:t>
      </w:r>
      <w:r w:rsidR="0080537E">
        <w:t xml:space="preserve">., </w:t>
      </w:r>
      <w:r w:rsidR="00985DB9">
        <w:t xml:space="preserve">Bayesian categorical regression models </w:t>
      </w:r>
      <w:r w:rsidR="00D673FD">
        <w:t>versus</w:t>
      </w:r>
      <w:r w:rsidR="00CE03FE">
        <w:t xml:space="preserve"> </w:t>
      </w:r>
      <w:r w:rsidR="000160DE">
        <w:t xml:space="preserve">standard </w:t>
      </w:r>
      <w:r w:rsidR="00985DB9">
        <w:t xml:space="preserve">scaled length frequency combined with </w:t>
      </w:r>
      <w:r w:rsidR="004475C9">
        <w:t>age-length-key</w:t>
      </w:r>
      <w:r w:rsidR="00CE03FE">
        <w:t>s</w:t>
      </w:r>
      <w:r w:rsidR="00C941AD">
        <w:t>)</w:t>
      </w:r>
      <w:r w:rsidR="004475C9">
        <w:t xml:space="preserve"> </w:t>
      </w:r>
      <w:r w:rsidR="001C739F">
        <w:t>to</w:t>
      </w:r>
      <w:r>
        <w:t xml:space="preserve"> estimat</w:t>
      </w:r>
      <w:r w:rsidR="001C739F">
        <w:t>e</w:t>
      </w:r>
      <w:r w:rsidR="00985DB9">
        <w:t xml:space="preserve"> length and </w:t>
      </w:r>
      <w:r w:rsidR="001C739F">
        <w:t>age compositions</w:t>
      </w:r>
      <w:r>
        <w:t xml:space="preserve"> from randomly collected </w:t>
      </w:r>
      <w:r w:rsidR="00190FB1">
        <w:t>length</w:t>
      </w:r>
      <w:r>
        <w:t xml:space="preserve"> frequencies and age-</w:t>
      </w:r>
      <w:r w:rsidR="00190FB1">
        <w:t>length</w:t>
      </w:r>
      <w:r w:rsidR="00C0783A">
        <w:t xml:space="preserve"> observations</w:t>
      </w:r>
      <w:r w:rsidR="00921CBF">
        <w:t>.</w:t>
      </w:r>
    </w:p>
    <w:p w14:paraId="201128B9" w14:textId="77777777" w:rsidR="001C739F" w:rsidRDefault="001C739F" w:rsidP="001C739F"/>
    <w:p w14:paraId="7AB2E737" w14:textId="512580F4" w:rsidR="005C6249" w:rsidRDefault="005C6249" w:rsidP="005C6249">
      <w:pPr>
        <w:pStyle w:val="ListParagraph"/>
        <w:numPr>
          <w:ilvl w:val="0"/>
          <w:numId w:val="36"/>
        </w:numPr>
        <w:ind w:left="360"/>
      </w:pPr>
      <w:r>
        <w:lastRenderedPageBreak/>
        <w:t xml:space="preserve">To apply the methods to </w:t>
      </w:r>
      <w:r w:rsidR="001C739F">
        <w:t>selected</w:t>
      </w:r>
      <w:r>
        <w:t xml:space="preserve"> case stud</w:t>
      </w:r>
      <w:r w:rsidR="001C739F">
        <w:t>ies</w:t>
      </w:r>
      <w:r>
        <w:t xml:space="preserve"> </w:t>
      </w:r>
      <w:r w:rsidR="004475C9">
        <w:t>to</w:t>
      </w:r>
      <w:r>
        <w:t xml:space="preserve"> compare </w:t>
      </w:r>
      <w:r w:rsidR="0080537E">
        <w:t xml:space="preserve">the </w:t>
      </w:r>
      <w:r>
        <w:t xml:space="preserve">resulting </w:t>
      </w:r>
      <w:r w:rsidR="00985DB9">
        <w:t>scaled length and age</w:t>
      </w:r>
      <w:r w:rsidR="00C0783A">
        <w:t xml:space="preserve"> composition</w:t>
      </w:r>
      <w:r w:rsidR="004475C9">
        <w:t xml:space="preserve"> estimates and </w:t>
      </w:r>
      <w:r w:rsidR="002118C2">
        <w:t xml:space="preserve">related </w:t>
      </w:r>
      <w:r w:rsidR="004475C9">
        <w:t>levels of uncertainty</w:t>
      </w:r>
      <w:r>
        <w:t>.</w:t>
      </w:r>
    </w:p>
    <w:p w14:paraId="28A08A8A" w14:textId="77777777" w:rsidR="00921CBF" w:rsidRDefault="00921CBF" w:rsidP="001C739F"/>
    <w:p w14:paraId="19BC8104" w14:textId="26D0DF8B" w:rsidR="009008A3" w:rsidRDefault="004475C9" w:rsidP="009008A3">
      <w:pPr>
        <w:pStyle w:val="ListParagraph"/>
        <w:numPr>
          <w:ilvl w:val="0"/>
          <w:numId w:val="36"/>
        </w:numPr>
        <w:ind w:left="360"/>
      </w:pPr>
      <w:r>
        <w:t>To present the analyses, results, conclusions</w:t>
      </w:r>
      <w:r w:rsidR="00C941AD">
        <w:t>,</w:t>
      </w:r>
      <w:r>
        <w:t xml:space="preserve"> and guidelines to the Fisheries New Zealand (FNZ) </w:t>
      </w:r>
      <w:r w:rsidRPr="00BF4A72">
        <w:t>Statistics, Assessments, and Methods Working Group</w:t>
      </w:r>
      <w:r w:rsidR="00C941AD">
        <w:t xml:space="preserve"> (SAMWG)</w:t>
      </w:r>
      <w:r w:rsidR="004C1EAB">
        <w:t>,</w:t>
      </w:r>
      <w:r>
        <w:t xml:space="preserve"> and </w:t>
      </w:r>
      <w:r w:rsidR="00C941AD">
        <w:t>submit</w:t>
      </w:r>
      <w:r>
        <w:t xml:space="preserve"> a draft FAR </w:t>
      </w:r>
      <w:r w:rsidR="00B03B3B">
        <w:t>to</w:t>
      </w:r>
      <w:r>
        <w:t xml:space="preserve"> FNZ</w:t>
      </w:r>
      <w:r w:rsidR="00BF4A72">
        <w:t>.</w:t>
      </w:r>
    </w:p>
    <w:p w14:paraId="0196126A" w14:textId="77777777" w:rsidR="00985DB9" w:rsidRDefault="00985DB9" w:rsidP="00C722BF"/>
    <w:p w14:paraId="361C953D" w14:textId="77777777" w:rsidR="00985DB9" w:rsidRDefault="00985DB9" w:rsidP="00985DB9"/>
    <w:p w14:paraId="7AAA561F" w14:textId="5FE08502" w:rsidR="00BD5702" w:rsidRDefault="00453C6A" w:rsidP="001833B0">
      <w:pPr>
        <w:pStyle w:val="Heading1"/>
      </w:pPr>
      <w:r>
        <w:t>Background</w:t>
      </w:r>
    </w:p>
    <w:p w14:paraId="4B31A3D3" w14:textId="280FEE4B" w:rsidR="00BD5702" w:rsidRDefault="00BD5702" w:rsidP="00273F17"/>
    <w:p w14:paraId="199BF9C5" w14:textId="77777777" w:rsidR="004475C9" w:rsidRPr="00F967F3" w:rsidRDefault="004475C9" w:rsidP="009B46C8">
      <w:pPr>
        <w:pStyle w:val="Heading3"/>
        <w:keepNext w:val="0"/>
      </w:pPr>
      <w:r w:rsidRPr="00F967F3">
        <w:t>Overview of age composition methods used in New Zealand fisheries</w:t>
      </w:r>
    </w:p>
    <w:p w14:paraId="08F4FEBE" w14:textId="77777777" w:rsidR="004475C9" w:rsidRDefault="004475C9" w:rsidP="00ED3C29"/>
    <w:p w14:paraId="03382ACB" w14:textId="099DD5A0" w:rsidR="004475C9" w:rsidRDefault="00E939D7" w:rsidP="004475C9">
      <w:r>
        <w:t>Length and a</w:t>
      </w:r>
      <w:r w:rsidR="004475C9">
        <w:t xml:space="preserve">ge composition data from commercial and recreational fisheries are </w:t>
      </w:r>
      <w:del w:id="26" w:author="Author">
        <w:r w:rsidR="004475C9" w:rsidDel="009B46C8">
          <w:delText xml:space="preserve">an </w:delText>
        </w:r>
      </w:del>
      <w:r w:rsidR="004475C9">
        <w:t xml:space="preserve">important </w:t>
      </w:r>
      <w:del w:id="27" w:author="Author">
        <w:r w:rsidR="004475C9" w:rsidDel="009B46C8">
          <w:delText xml:space="preserve">input </w:delText>
        </w:r>
      </w:del>
      <w:r w:rsidR="004475C9">
        <w:t xml:space="preserve">for informing integrated </w:t>
      </w:r>
      <w:r>
        <w:t>stock assessment</w:t>
      </w:r>
      <w:r w:rsidR="004475C9">
        <w:t xml:space="preserve"> models used in the assessment of fish stocks, as well </w:t>
      </w:r>
      <w:r>
        <w:t xml:space="preserve">as </w:t>
      </w:r>
      <w:r w:rsidR="002118C2">
        <w:t xml:space="preserve">inform (i.e., via determining recruitment) the evaluation of </w:t>
      </w:r>
      <w:r w:rsidR="004475C9">
        <w:t xml:space="preserve">semi-quantitative </w:t>
      </w:r>
      <w:commentRangeStart w:id="28"/>
      <w:r w:rsidR="004475C9">
        <w:t>assessments</w:t>
      </w:r>
      <w:commentRangeEnd w:id="28"/>
      <w:r w:rsidR="009B46C8">
        <w:rPr>
          <w:rStyle w:val="CommentReference"/>
        </w:rPr>
        <w:commentReference w:id="28"/>
      </w:r>
      <w:r w:rsidR="004475C9">
        <w:t>.</w:t>
      </w:r>
    </w:p>
    <w:p w14:paraId="33804460" w14:textId="77777777" w:rsidR="004475C9" w:rsidRDefault="004475C9" w:rsidP="004475C9"/>
    <w:p w14:paraId="169C280C" w14:textId="01E9CE15" w:rsidR="00B93EC1" w:rsidRDefault="004475C9" w:rsidP="004475C9">
      <w:pPr>
        <w:rPr>
          <w:ins w:id="29" w:author="Author"/>
        </w:rPr>
      </w:pPr>
      <w:r>
        <w:t xml:space="preserve">In New Zealand, </w:t>
      </w:r>
      <w:r w:rsidR="00E939D7">
        <w:t xml:space="preserve">length and </w:t>
      </w:r>
      <w:r>
        <w:t>age composition</w:t>
      </w:r>
      <w:ins w:id="30" w:author="Author">
        <w:r w:rsidR="00370D93">
          <w:t>s</w:t>
        </w:r>
      </w:ins>
      <w:r>
        <w:t xml:space="preserve"> for fish stocks have typically been estimated by either:</w:t>
      </w:r>
    </w:p>
    <w:p w14:paraId="77185DCD" w14:textId="77777777" w:rsidR="00B93EC1" w:rsidRDefault="00B93EC1" w:rsidP="004475C9">
      <w:pPr>
        <w:rPr>
          <w:ins w:id="31" w:author="Author"/>
        </w:rPr>
      </w:pPr>
    </w:p>
    <w:p w14:paraId="0902AC5B" w14:textId="24C658C1" w:rsidR="00B93EC1" w:rsidRDefault="004475C9">
      <w:pPr>
        <w:pStyle w:val="ListParagraph"/>
        <w:numPr>
          <w:ilvl w:val="0"/>
          <w:numId w:val="44"/>
        </w:numPr>
        <w:rPr>
          <w:ins w:id="32" w:author="Author"/>
        </w:rPr>
        <w:pPrChange w:id="33" w:author="Author">
          <w:pPr>
            <w:pStyle w:val="ListParagraph"/>
            <w:numPr>
              <w:numId w:val="41"/>
            </w:numPr>
            <w:ind w:left="360" w:hanging="360"/>
          </w:pPr>
        </w:pPrChange>
      </w:pPr>
      <w:del w:id="34" w:author="Author">
        <w:r w:rsidDel="00B93EC1">
          <w:delText xml:space="preserve"> (i) </w:delText>
        </w:r>
      </w:del>
      <w:r w:rsidR="00832BEF">
        <w:t xml:space="preserve">randomly sampling </w:t>
      </w:r>
      <w:ins w:id="35" w:author="Author">
        <w:r w:rsidR="00B3144F">
          <w:t>t</w:t>
        </w:r>
      </w:ins>
      <w:r>
        <w:t>he population</w:t>
      </w:r>
      <w:ins w:id="36" w:author="Author">
        <w:r w:rsidR="00C04DB7">
          <w:t xml:space="preserve"> or the catch</w:t>
        </w:r>
      </w:ins>
      <w:r>
        <w:t xml:space="preserve"> and using </w:t>
      </w:r>
      <w:del w:id="37" w:author="Author">
        <w:r w:rsidDel="008F6356">
          <w:delText xml:space="preserve">this </w:delText>
        </w:r>
      </w:del>
      <w:ins w:id="38" w:author="Author">
        <w:r w:rsidR="008F6356">
          <w:t xml:space="preserve">these samples </w:t>
        </w:r>
      </w:ins>
      <w:r>
        <w:t xml:space="preserve">to infer the </w:t>
      </w:r>
      <w:r w:rsidR="00E939D7">
        <w:t>length and</w:t>
      </w:r>
      <w:ins w:id="39" w:author="Author">
        <w:r w:rsidR="008F6356">
          <w:t>/or</w:t>
        </w:r>
      </w:ins>
      <w:r w:rsidR="00E939D7">
        <w:t xml:space="preserve"> </w:t>
      </w:r>
      <w:r>
        <w:t>age composition (</w:t>
      </w:r>
      <w:r w:rsidR="00832BEF">
        <w:t xml:space="preserve">i.e., for length composition and </w:t>
      </w:r>
      <w:r>
        <w:t>direct ageing)</w:t>
      </w:r>
      <w:ins w:id="40" w:author="Author">
        <w:r w:rsidR="000A0415">
          <w:t>;</w:t>
        </w:r>
      </w:ins>
      <w:del w:id="41" w:author="Author">
        <w:r w:rsidDel="000A0415">
          <w:delText>,</w:delText>
        </w:r>
      </w:del>
      <w:r>
        <w:t xml:space="preserve"> or</w:t>
      </w:r>
    </w:p>
    <w:p w14:paraId="3B695081" w14:textId="5BD66CF0" w:rsidR="00B93EC1" w:rsidRDefault="004475C9">
      <w:pPr>
        <w:pStyle w:val="ListParagraph"/>
        <w:numPr>
          <w:ilvl w:val="0"/>
          <w:numId w:val="44"/>
        </w:numPr>
        <w:rPr>
          <w:ins w:id="42" w:author="Author"/>
        </w:rPr>
        <w:pPrChange w:id="43" w:author="Author">
          <w:pPr>
            <w:pStyle w:val="ListParagraph"/>
            <w:numPr>
              <w:numId w:val="41"/>
            </w:numPr>
            <w:ind w:left="360" w:hanging="360"/>
          </w:pPr>
        </w:pPrChange>
      </w:pPr>
      <w:del w:id="44" w:author="Author">
        <w:r w:rsidDel="00B93EC1">
          <w:delText xml:space="preserve"> (ii) </w:delText>
        </w:r>
      </w:del>
      <w:r>
        <w:t>randomly sampling the population</w:t>
      </w:r>
      <w:ins w:id="45" w:author="Author">
        <w:r w:rsidR="00C04DB7">
          <w:t xml:space="preserve"> or catch</w:t>
        </w:r>
      </w:ins>
      <w:r>
        <w:t xml:space="preserve"> for </w:t>
      </w:r>
      <w:r w:rsidR="00190FB1">
        <w:t>length</w:t>
      </w:r>
      <w:ins w:id="46" w:author="Author">
        <w:r w:rsidR="008F6356">
          <w:t xml:space="preserve">, systematically sampling the population or catch for a smaller set of otoliths for aging, </w:t>
        </w:r>
      </w:ins>
      <w:del w:id="47" w:author="Author">
        <w:r w:rsidDel="008F6356">
          <w:delText xml:space="preserve"> and applying</w:delText>
        </w:r>
      </w:del>
      <w:ins w:id="48" w:author="Author">
        <w:r w:rsidR="008F6356">
          <w:t>develop</w:t>
        </w:r>
        <w:r w:rsidR="00552538">
          <w:t>ing</w:t>
        </w:r>
        <w:del w:id="49" w:author="Author">
          <w:r w:rsidR="008F6356" w:rsidDel="002F54F3">
            <w:delText>ing</w:delText>
          </w:r>
        </w:del>
      </w:ins>
      <w:r>
        <w:t xml:space="preserve"> an</w:t>
      </w:r>
      <w:ins w:id="50" w:author="Author">
        <w:r w:rsidR="008F6356">
          <w:t xml:space="preserve"> empirical</w:t>
        </w:r>
      </w:ins>
      <w:r>
        <w:t xml:space="preserve"> age-length-key (ALK) from </w:t>
      </w:r>
      <w:del w:id="51" w:author="Author">
        <w:r w:rsidDel="008F6356">
          <w:delText xml:space="preserve">a </w:delText>
        </w:r>
      </w:del>
      <w:ins w:id="52" w:author="Author">
        <w:r w:rsidR="008F6356">
          <w:t xml:space="preserve">the </w:t>
        </w:r>
      </w:ins>
      <w:r>
        <w:t>sample of aged otoliths</w:t>
      </w:r>
      <w:ins w:id="53" w:author="Author">
        <w:r w:rsidR="008F6356">
          <w:t>, and applying this ALK to the samples where only length is measured to convert into an age composition</w:t>
        </w:r>
      </w:ins>
      <w:r>
        <w:t>.</w:t>
      </w:r>
      <w:del w:id="54" w:author="Author">
        <w:r w:rsidR="00847FA8" w:rsidDel="008F6356">
          <w:delText xml:space="preserve"> </w:delText>
        </w:r>
      </w:del>
    </w:p>
    <w:p w14:paraId="517DBBCC" w14:textId="77777777" w:rsidR="00B93EC1" w:rsidRDefault="00B93EC1">
      <w:pPr>
        <w:rPr>
          <w:ins w:id="55" w:author="Author"/>
        </w:rPr>
        <w:pPrChange w:id="56" w:author="Author">
          <w:pPr>
            <w:pStyle w:val="ListParagraph"/>
            <w:numPr>
              <w:numId w:val="41"/>
            </w:numPr>
            <w:ind w:left="360" w:hanging="360"/>
          </w:pPr>
        </w:pPrChange>
      </w:pPr>
    </w:p>
    <w:p w14:paraId="713E38E8" w14:textId="366FE606" w:rsidR="00EA270C" w:rsidRDefault="001E34CE" w:rsidP="0022264C">
      <w:ins w:id="57" w:author="Author">
        <w:r>
          <w:t>The purpose of an ALK is to empirically derive an age composition from length composition data</w:t>
        </w:r>
        <w:r w:rsidR="00BE2CC6">
          <w:t xml:space="preserve"> and paired age-length data</w:t>
        </w:r>
        <w:r>
          <w:t xml:space="preserve">. </w:t>
        </w:r>
      </w:ins>
      <w:r w:rsidR="004475C9">
        <w:t xml:space="preserve">Estimates of age composition for most stocks have used ALK methods, with </w:t>
      </w:r>
      <w:r w:rsidR="001A1A96">
        <w:t>some</w:t>
      </w:r>
      <w:r w:rsidR="004475C9">
        <w:t xml:space="preserve"> (e.g.</w:t>
      </w:r>
      <w:r w:rsidR="00832BEF">
        <w:t>,</w:t>
      </w:r>
      <w:r w:rsidR="004475C9">
        <w:t xml:space="preserve"> </w:t>
      </w:r>
      <w:r w:rsidR="00B2180A">
        <w:t xml:space="preserve">snapper, </w:t>
      </w:r>
      <w:r w:rsidR="004475C9">
        <w:t xml:space="preserve">hoki) using direct ageing. </w:t>
      </w:r>
      <w:r w:rsidR="00206222">
        <w:t>With these methods, bootstrap</w:t>
      </w:r>
      <w:ins w:id="58" w:author="Author">
        <w:r w:rsidR="002F54F3">
          <w:t xml:space="preserve"> resampling</w:t>
        </w:r>
      </w:ins>
      <w:del w:id="59" w:author="Author">
        <w:r w:rsidR="00206222" w:rsidDel="002F54F3">
          <w:delText>ping</w:delText>
        </w:r>
      </w:del>
      <w:r w:rsidR="00206222">
        <w:t xml:space="preserve"> </w:t>
      </w:r>
      <w:r w:rsidR="00C4276B">
        <w:t xml:space="preserve">is typically used to </w:t>
      </w:r>
      <w:r w:rsidR="00206222">
        <w:t xml:space="preserve">provide uncertainty estimates that are used to determine initial effective sample </w:t>
      </w:r>
      <w:r w:rsidR="00793090">
        <w:t>sizes</w:t>
      </w:r>
      <w:r w:rsidR="00206222">
        <w:t>.</w:t>
      </w:r>
    </w:p>
    <w:p w14:paraId="3433ADD3" w14:textId="77777777" w:rsidR="00EA270C" w:rsidRDefault="00EA270C" w:rsidP="004475C9"/>
    <w:p w14:paraId="65962978" w14:textId="64ED424A" w:rsidR="004475C9" w:rsidRDefault="004475C9" w:rsidP="004475C9">
      <w:r>
        <w:t xml:space="preserve">Collection </w:t>
      </w:r>
      <w:ins w:id="60" w:author="Author">
        <w:r w:rsidR="003E74F3">
          <w:t xml:space="preserve">of </w:t>
        </w:r>
      </w:ins>
      <w:r>
        <w:t>otolith</w:t>
      </w:r>
      <w:r w:rsidR="00B2180A">
        <w:t xml:space="preserve">s </w:t>
      </w:r>
      <w:del w:id="61" w:author="Author">
        <w:r w:rsidR="00B2180A" w:rsidDel="000776DC">
          <w:delText>to inform ages</w:delText>
        </w:r>
      </w:del>
      <w:ins w:id="62" w:author="Author">
        <w:r w:rsidR="000776DC">
          <w:t>and reading</w:t>
        </w:r>
        <w:r w:rsidR="00D07171">
          <w:t xml:space="preserve"> of</w:t>
        </w:r>
        <w:r w:rsidR="000776DC">
          <w:t xml:space="preserve"> their age</w:t>
        </w:r>
      </w:ins>
      <w:r w:rsidR="00B2180A">
        <w:t xml:space="preserve"> </w:t>
      </w:r>
      <w:r>
        <w:t xml:space="preserve">can be expensive (depending on the </w:t>
      </w:r>
      <w:del w:id="63" w:author="Author">
        <w:r w:rsidDel="000776DC">
          <w:delText xml:space="preserve">species and </w:delText>
        </w:r>
      </w:del>
      <w:r>
        <w:t>difficulty of reading</w:t>
      </w:r>
      <w:ins w:id="64" w:author="Author">
        <w:r w:rsidR="000776DC">
          <w:t xml:space="preserve"> for a species</w:t>
        </w:r>
      </w:ins>
      <w:r>
        <w:t xml:space="preserve"> and the cost of obtaining otolith samples), with the cost imposing a considerable constraint on the number of otoliths able to be </w:t>
      </w:r>
      <w:ins w:id="65" w:author="Author">
        <w:r w:rsidR="003E74F3">
          <w:t xml:space="preserve">collected and </w:t>
        </w:r>
      </w:ins>
      <w:r>
        <w:t xml:space="preserve">aged. </w:t>
      </w:r>
      <w:r w:rsidR="00B2180A">
        <w:t>Using</w:t>
      </w:r>
      <w:r>
        <w:t xml:space="preserve"> </w:t>
      </w:r>
      <w:del w:id="66" w:author="Author">
        <w:r w:rsidR="00B34564" w:rsidDel="000776DC">
          <w:delText>standard</w:delText>
        </w:r>
        <w:r w:rsidDel="000776DC">
          <w:delText xml:space="preserve"> </w:delText>
        </w:r>
      </w:del>
      <w:ins w:id="67" w:author="Author">
        <w:r w:rsidR="000776DC">
          <w:t xml:space="preserve">empirical </w:t>
        </w:r>
      </w:ins>
      <w:r>
        <w:t xml:space="preserve">methods, the sampled otoliths should be representative of the </w:t>
      </w:r>
      <w:r w:rsidR="00190FB1">
        <w:t>length</w:t>
      </w:r>
      <w:r>
        <w:t xml:space="preserve">-at-age of fish in question, </w:t>
      </w:r>
      <w:r w:rsidR="00431800">
        <w:t>be</w:t>
      </w:r>
      <w:r>
        <w:t xml:space="preserve"> spatial</w:t>
      </w:r>
      <w:r w:rsidR="00431800">
        <w:t>ly</w:t>
      </w:r>
      <w:r>
        <w:t xml:space="preserve"> (i.e., to account for variability in </w:t>
      </w:r>
      <w:r w:rsidR="00190FB1">
        <w:t>length</w:t>
      </w:r>
      <w:r>
        <w:t xml:space="preserve">-at-age across locations) </w:t>
      </w:r>
      <w:del w:id="68" w:author="Author">
        <w:r w:rsidDel="00C04DB7">
          <w:delText xml:space="preserve">or </w:delText>
        </w:r>
      </w:del>
      <w:ins w:id="69" w:author="Author">
        <w:r w:rsidR="00C04DB7">
          <w:t xml:space="preserve">and </w:t>
        </w:r>
      </w:ins>
      <w:r>
        <w:t>temporal</w:t>
      </w:r>
      <w:r w:rsidR="00EF42C8">
        <w:t>ly</w:t>
      </w:r>
      <w:r>
        <w:t xml:space="preserve"> (</w:t>
      </w:r>
      <w:r w:rsidR="00EF42C8">
        <w:t>i.e.,</w:t>
      </w:r>
      <w:r>
        <w:t xml:space="preserve"> </w:t>
      </w:r>
      <w:r w:rsidR="00EF42C8">
        <w:t xml:space="preserve">to account for </w:t>
      </w:r>
      <w:r>
        <w:t xml:space="preserve">seasonal growth) representative, and have </w:t>
      </w:r>
      <w:r w:rsidR="008D649A">
        <w:t xml:space="preserve">an </w:t>
      </w:r>
      <w:r>
        <w:t xml:space="preserve">adequate </w:t>
      </w:r>
      <w:r w:rsidR="008D649A">
        <w:t xml:space="preserve">number of </w:t>
      </w:r>
      <w:r>
        <w:t>samples to fully describe the age-</w:t>
      </w:r>
      <w:r w:rsidR="00190FB1">
        <w:t>length</w:t>
      </w:r>
      <w:r>
        <w:t xml:space="preserve"> relationship.</w:t>
      </w:r>
    </w:p>
    <w:p w14:paraId="19B6BAD3" w14:textId="35CD4624" w:rsidR="00CE03FE" w:rsidRDefault="00CE03FE" w:rsidP="00FF055C"/>
    <w:p w14:paraId="2926B8D5" w14:textId="04E82BD1" w:rsidR="004475C9" w:rsidRDefault="004475C9" w:rsidP="004475C9">
      <w:r>
        <w:t xml:space="preserve">The number of otoliths required to be aged using </w:t>
      </w:r>
      <w:r w:rsidR="00793090">
        <w:t>ALK</w:t>
      </w:r>
      <w:r>
        <w:t xml:space="preserve"> methods is dependent on the number of </w:t>
      </w:r>
      <w:r w:rsidR="00190FB1">
        <w:t>length</w:t>
      </w:r>
      <w:r>
        <w:t xml:space="preserve"> bins</w:t>
      </w:r>
      <w:ins w:id="70" w:author="Author">
        <w:r w:rsidR="00886D36">
          <w:t xml:space="preserve"> /</w:t>
        </w:r>
      </w:ins>
      <w:del w:id="71" w:author="Author">
        <w:r w:rsidDel="00886D36">
          <w:delText>,</w:delText>
        </w:r>
      </w:del>
      <w:r>
        <w:t xml:space="preserve"> ages, </w:t>
      </w:r>
      <w:del w:id="72" w:author="Author">
        <w:r w:rsidDel="00886D36">
          <w:delText xml:space="preserve">and </w:delText>
        </w:r>
      </w:del>
      <w:r>
        <w:t xml:space="preserve">the variability within these, and the required accuracy of the resulting age composition. Where inadequate or non-representative otolith sampling has taken place (i.e., there are </w:t>
      </w:r>
      <w:r w:rsidR="00B2180A">
        <w:t xml:space="preserve">many </w:t>
      </w:r>
      <w:r>
        <w:t xml:space="preserve">missing or few data points for an age, </w:t>
      </w:r>
      <w:r w:rsidR="00190FB1">
        <w:t>length</w:t>
      </w:r>
      <w:r>
        <w:t xml:space="preserve"> bin, or strata), it is </w:t>
      </w:r>
      <w:r w:rsidR="00793090">
        <w:t xml:space="preserve">often </w:t>
      </w:r>
      <w:r>
        <w:t xml:space="preserve">not possible to reliably estimate the underlying age composition </w:t>
      </w:r>
      <w:r>
        <w:fldChar w:fldCharType="begin"/>
      </w:r>
      <w:r w:rsidR="00C3626C">
        <w:instrText xml:space="preserve"> ADDIN ZOTERO_ITEM CSL_CITATION {"citationID":"DfKo8qpj","properties":{"formattedCitation":"(Ailloud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fldChar w:fldCharType="separate"/>
      </w:r>
      <w:r w:rsidR="002118C2" w:rsidRPr="002118C2">
        <w:t>(Ailloud &amp; Hoenig 2019)</w:t>
      </w:r>
      <w:r>
        <w:fldChar w:fldCharType="end"/>
      </w:r>
      <w:r>
        <w:t xml:space="preserve">. This results in </w:t>
      </w:r>
      <w:r w:rsidR="00EF42C8">
        <w:t xml:space="preserve">age composition </w:t>
      </w:r>
      <w:r>
        <w:t xml:space="preserve">data for stocks in some years and/or fisheries being </w:t>
      </w:r>
      <w:r w:rsidR="0001244E">
        <w:t xml:space="preserve">inadequate, and </w:t>
      </w:r>
      <w:r w:rsidR="00793090">
        <w:t xml:space="preserve">unable to be used in </w:t>
      </w:r>
      <w:r>
        <w:t xml:space="preserve">stock assessment </w:t>
      </w:r>
      <w:del w:id="73" w:author="Author">
        <w:r w:rsidDel="00886D36">
          <w:delText>analyses</w:delText>
        </w:r>
        <w:r w:rsidR="003E26F9" w:rsidDel="00886D36">
          <w:delText xml:space="preserve"> </w:delText>
        </w:r>
      </w:del>
      <w:r w:rsidR="003E26F9">
        <w:t>(e.g., the 2017</w:t>
      </w:r>
      <w:r w:rsidR="00B2180A">
        <w:t xml:space="preserve"> sub-Antarctic </w:t>
      </w:r>
      <w:r w:rsidR="003E26F9">
        <w:t>non-spawning hoki fishery age-composition)</w:t>
      </w:r>
      <w:r>
        <w:t>.</w:t>
      </w:r>
    </w:p>
    <w:p w14:paraId="4D8D871D" w14:textId="77777777" w:rsidR="004475C9" w:rsidRDefault="004475C9" w:rsidP="004475C9"/>
    <w:p w14:paraId="4985452B" w14:textId="0D4780E4" w:rsidR="004475C9" w:rsidRDefault="004475C9" w:rsidP="004475C9">
      <w:r>
        <w:t xml:space="preserve">Due to the cost of reading otoliths and the difficulty of ensuring adequate age representation during otolith collection, it is ideal to have robust methods that </w:t>
      </w:r>
      <w:r w:rsidR="00793090">
        <w:t xml:space="preserve">make the </w:t>
      </w:r>
      <w:r>
        <w:t xml:space="preserve">best use </w:t>
      </w:r>
      <w:r w:rsidR="00793090">
        <w:t xml:space="preserve">of </w:t>
      </w:r>
      <w:r>
        <w:t xml:space="preserve">the available data to estimate </w:t>
      </w:r>
      <w:r w:rsidR="00793090">
        <w:t xml:space="preserve">the </w:t>
      </w:r>
      <w:r>
        <w:t xml:space="preserve">age composition. </w:t>
      </w:r>
      <w:r w:rsidR="00B2180A">
        <w:t xml:space="preserve">Categorical models of </w:t>
      </w:r>
      <w:r w:rsidR="00190FB1">
        <w:t>length</w:t>
      </w:r>
      <w:r>
        <w:t xml:space="preserve"> at age composition modelling </w:t>
      </w:r>
      <w:r w:rsidR="00C3626C">
        <w:t>are</w:t>
      </w:r>
      <w:r w:rsidR="00793090">
        <w:t xml:space="preserve"> likely to be a better</w:t>
      </w:r>
      <w:r>
        <w:t xml:space="preserve"> method </w:t>
      </w:r>
      <w:r w:rsidR="008C37F1">
        <w:t>that makes greater use of available data and allow for more cost-effective sampling</w:t>
      </w:r>
      <w:r>
        <w:t>.</w:t>
      </w:r>
    </w:p>
    <w:p w14:paraId="4F248873" w14:textId="425851B3" w:rsidR="004475C9" w:rsidRDefault="004475C9" w:rsidP="00FF055C"/>
    <w:p w14:paraId="166C6983" w14:textId="38C91483" w:rsidR="004475C9" w:rsidRDefault="004475C9" w:rsidP="00F967F3">
      <w:pPr>
        <w:pStyle w:val="Heading3"/>
      </w:pPr>
      <w:r>
        <w:t>Age-length-key (ALK) methods</w:t>
      </w:r>
    </w:p>
    <w:p w14:paraId="1524A73B" w14:textId="77777777" w:rsidR="00B2180A" w:rsidRPr="00B2180A" w:rsidRDefault="00B2180A" w:rsidP="00B2180A"/>
    <w:p w14:paraId="3FF1EBF8" w14:textId="4D8B2822" w:rsidR="00B2180A" w:rsidRDefault="00CF4245" w:rsidP="00ED3C29">
      <w:r>
        <w:t xml:space="preserve">There are </w:t>
      </w:r>
      <w:r w:rsidR="00940570">
        <w:t>a number of</w:t>
      </w:r>
      <w:r>
        <w:t xml:space="preserve"> methods for </w:t>
      </w:r>
      <w:ins w:id="74" w:author="Author">
        <w:r w:rsidR="00886D36">
          <w:t xml:space="preserve">empirically </w:t>
        </w:r>
      </w:ins>
      <w:r>
        <w:t>estimati</w:t>
      </w:r>
      <w:r w:rsidR="00940570">
        <w:t>ng</w:t>
      </w:r>
      <w:r>
        <w:t xml:space="preserve"> age </w:t>
      </w:r>
      <w:r w:rsidR="00940570">
        <w:t>composition</w:t>
      </w:r>
      <w:r>
        <w:t xml:space="preserve"> </w:t>
      </w:r>
      <w:r w:rsidR="006E6429">
        <w:t>based on ALKs</w:t>
      </w:r>
      <w:ins w:id="75" w:author="Author">
        <w:r w:rsidR="0021532F">
          <w:t>,</w:t>
        </w:r>
      </w:ins>
      <w:r w:rsidR="006E6429">
        <w:t xml:space="preserve"> </w:t>
      </w:r>
      <w:del w:id="76" w:author="Author">
        <w:r w:rsidR="006E6429" w:rsidDel="0021532F">
          <w:delText>(e.g.,</w:delText>
        </w:r>
      </w:del>
      <w:ins w:id="77" w:author="Author">
        <w:r w:rsidR="0021532F">
          <w:t>for example,</w:t>
        </w:r>
      </w:ins>
      <w:r w:rsidR="006E6429">
        <w:t xml:space="preserve"> </w:t>
      </w:r>
      <w:r w:rsidR="001203B3">
        <w:t xml:space="preserve">the </w:t>
      </w:r>
      <w:r>
        <w:t>standard</w:t>
      </w:r>
      <w:r w:rsidR="00BD5BBF">
        <w:t>/forward</w:t>
      </w:r>
      <w:r>
        <w:t xml:space="preserve"> </w:t>
      </w:r>
      <w:r w:rsidR="001203B3">
        <w:t>method</w:t>
      </w:r>
      <w:r w:rsidR="009D1275">
        <w:t xml:space="preserve"> </w:t>
      </w:r>
      <w:r w:rsidR="009D1275">
        <w:fldChar w:fldCharType="begin"/>
      </w:r>
      <w:r w:rsidR="00C3626C">
        <w:instrText xml:space="preserve"> ADDIN ZOTERO_ITEM CSL_CITATION {"citationID":"QgBw5PJC","properties":{"formattedCitation":"(Fridriksson 1934)","plainCitation":"(Fridriksson 1934)","noteIndex":0},"citationItems":[{"id":2442,"uris":["http://zotero.org/users/5056149/items/M3M2BU4T"],"itemData":{"id":2442,"type":"article-journal","container-title":"Rapports et Procès-verbaux des Réunions. Conseil Permanent International pour l'Exploration de la Mer","page":"1-14","title":"On the calculation of age distribution within a stock of cod by means of relatively few age-determinations as a key to measurements on a large scale","volume":"86","author":[{"family":"Fridriksson","given":"A"}],"issued":{"date-parts":[["1934"]]}}}],"schema":"https://github.com/citation-style-language/schema/raw/master/csl-citation.json"} </w:instrText>
      </w:r>
      <w:r w:rsidR="009D1275">
        <w:fldChar w:fldCharType="separate"/>
      </w:r>
      <w:r w:rsidR="002118C2" w:rsidRPr="002118C2">
        <w:t>(Fridriksson 1934)</w:t>
      </w:r>
      <w:r w:rsidR="009D1275">
        <w:fldChar w:fldCharType="end"/>
      </w:r>
      <w:r w:rsidR="00566A90">
        <w:t>,</w:t>
      </w:r>
      <w:r>
        <w:t xml:space="preserve"> </w:t>
      </w:r>
      <w:ins w:id="78" w:author="Author">
        <w:r w:rsidR="0021532F">
          <w:t xml:space="preserve">the </w:t>
        </w:r>
      </w:ins>
      <w:r>
        <w:t xml:space="preserve">inverse </w:t>
      </w:r>
      <w:r w:rsidR="001203B3">
        <w:t>method</w:t>
      </w:r>
      <w:r w:rsidR="009D1275">
        <w:t xml:space="preserve"> </w:t>
      </w:r>
      <w:r w:rsidR="009D1275">
        <w:fldChar w:fldCharType="begin"/>
      </w:r>
      <w:r w:rsidR="00C3626C">
        <w:instrText xml:space="preserve"> ADDIN ZOTERO_ITEM CSL_CITATION {"citationID":"DpzZo3Le","properties":{"formattedCitation":"(Clark 1981)","plainCitation":"(Clark 1981)","noteIndex":0},"citationItems":[{"id":2378,"uris":["http://zotero.org/users/5056149/items/SIB3EIQP"],"itemData":{"id":2378,"type":"article-journal","abstract":"An exploited stock's length distribution over a set of fixed length intervals can be represented as the product of its age distribution vector and a matrix whose columns are the length distribution..., La distribution des longueurs d'un stock exploité, sur une série d'intervalles de longueur fixes, peut être représentée comme le produit du vecteur distribution des âges et d'une matrice dont les c...","container-title":"Canadian Journal of Fisheries and Aquatic Sciences","DOI":"10.1139/f81-041","ISSN":"0706-652X","issue":"3","note":"publisher: NRC Research Press","page":"297-307","source":"NRC Research Press","title":"Restricted Least-Squares Estimates of Age Composition from Length Composition","volume":"38","author":[{"family":"Clark","given":"W. G."}],"issued":{"date-parts":[["1981",3,1]]}}}],"schema":"https://github.com/citation-style-language/schema/raw/master/csl-citation.json"} </w:instrText>
      </w:r>
      <w:r w:rsidR="009D1275">
        <w:fldChar w:fldCharType="separate"/>
      </w:r>
      <w:r w:rsidR="002118C2" w:rsidRPr="002118C2">
        <w:t>(Clark 1981)</w:t>
      </w:r>
      <w:r w:rsidR="009D1275">
        <w:fldChar w:fldCharType="end"/>
      </w:r>
      <w:r w:rsidR="00566A90">
        <w:t>,</w:t>
      </w:r>
      <w:r>
        <w:t xml:space="preserve"> and </w:t>
      </w:r>
      <w:r w:rsidR="009D1275">
        <w:t xml:space="preserve">the </w:t>
      </w:r>
      <w:r>
        <w:t>forward-inverse method</w:t>
      </w:r>
      <w:r w:rsidR="009D1275">
        <w:t xml:space="preserve"> </w:t>
      </w:r>
      <w:r w:rsidR="009D1275">
        <w:fldChar w:fldCharType="begin"/>
      </w:r>
      <w:r w:rsidR="00C3626C">
        <w:instrText xml:space="preserve"> ADDIN ZOTERO_ITEM CSL_CITATION {"citationID":"y9IAcABE","properties":{"formattedCitation":"(Hoenig et al. 2002)","plainCitation":"(Hoenig et al. 2002)","noteIndex":0},"citationItems":[{"id":2441,"uris":["http://zotero.org/users/5056149/items/HMJ8DYZV"],"itemData":{"id":2441,"type":"article-journal","abstract":"Population composition is often estimated by double sampling in which the value of a covariate is noted on each of a large number of randomly selected units and the value of the covariate and the exact class to which the unit belongs is noted for a smaller sample. The cross-classified sample can be used to estimate the classification rates and these, in turn, can be used in conjunction with the estimated distribution of the covariate to obtain an improved estimate of the population composition over that obtained by direct observation of the identity of the individuals in a small sample. There are two approaches to this problem characterized by the way in which the classification rates are defined. The simplest approach uses estimates of the probability P(i | j) that the unit is actually in class i given that the covariate is in class j. The more complicated approach uses estimates of the probability Pi | j) that the covariate falls in class j given that the unit is actually in class i. The latter approach involves estimating more parameters than the former but avoids the necessity for the two samples to be drawn from the same population. We show the two approaches can be combined when there are multiple surveys. For example, one might conduct a disease survey for several years; in each year the accurate and/or error-prone techniques may be applied to samples. The sensitivities and specificities of the error-prone test are assumed constant across surveys. Generalizations allow for more than one error-prone classifier and partial verification (estimation of misclassification rates by application of the accurate technique to fixed subsamples from each error-prone category). The general approach is illustrated by considering a repeated survey for malaria.","container-title":"Biometrical Journal","DOI":"10.1002/1521-4036(200207)44:5&lt;603::AID-BIMJ603&gt;3.0.CO;2-4","ISSN":"1521-4036","issue":"5","language":"en","note":"_eprint: https://onlinelibrary.wiley.com/doi/pdf/10.1002/1521-4036%28200207%2944%3A5%3C603%3A%3AAID-BIMJ603%3E3.0.CO%3B2-4","page":"603-618","source":"Wiley Online Library","title":"Generalizing Double and Triple Sampling for Repeated Surveys and Partial Verification","volume":"44","author":[{"family":"Hoenig","given":"John M."},{"family":"Hanumara","given":"R. Choudary"},{"family":"Heisey","given":"Dennis M."}],"issued":{"date-parts":[["2002"]]}}}],"schema":"https://github.com/citation-style-language/schema/raw/master/csl-citation.json"} </w:instrText>
      </w:r>
      <w:r w:rsidR="009D1275">
        <w:fldChar w:fldCharType="separate"/>
      </w:r>
      <w:r w:rsidR="002118C2" w:rsidRPr="002118C2">
        <w:t>(Hoenig et al. 2002)</w:t>
      </w:r>
      <w:r w:rsidR="009D1275">
        <w:fldChar w:fldCharType="end"/>
      </w:r>
      <w:del w:id="79" w:author="Author">
        <w:r w:rsidR="006E6429" w:rsidDel="0021532F">
          <w:delText>)</w:delText>
        </w:r>
      </w:del>
      <w:r>
        <w:t>.</w:t>
      </w:r>
    </w:p>
    <w:p w14:paraId="0F046811" w14:textId="77777777" w:rsidR="00B2180A" w:rsidRDefault="00B2180A" w:rsidP="00ED3C29"/>
    <w:p w14:paraId="39D0E31A" w14:textId="515D8A35" w:rsidR="001F677F" w:rsidRDefault="009D1275" w:rsidP="00EF1299">
      <w:r>
        <w:t xml:space="preserve">The </w:t>
      </w:r>
      <w:r w:rsidR="006E6429">
        <w:t xml:space="preserve">standard (aka forward) </w:t>
      </w:r>
      <w:r>
        <w:t xml:space="preserve">method uses the distribution of age within each </w:t>
      </w:r>
      <w:r w:rsidR="00190FB1">
        <w:t>length</w:t>
      </w:r>
      <w:r>
        <w:t xml:space="preserve"> bin</w:t>
      </w:r>
      <w:r w:rsidR="00B2180A">
        <w:t xml:space="preserve"> </w:t>
      </w:r>
      <w:r>
        <w:t>to calculate age composition</w:t>
      </w:r>
      <w:r w:rsidR="006E6429">
        <w:t xml:space="preserve"> from </w:t>
      </w:r>
      <w:r w:rsidR="00190FB1">
        <w:t>length</w:t>
      </w:r>
      <w:r w:rsidR="00562FEC">
        <w:t xml:space="preserve"> (</w:t>
      </w:r>
      <w:r w:rsidR="006E6429">
        <w:t>length</w:t>
      </w:r>
      <w:r w:rsidR="00562FEC">
        <w:t>)</w:t>
      </w:r>
      <w:r w:rsidR="006E6429">
        <w:t xml:space="preserve"> frequencies. </w:t>
      </w:r>
      <w:r w:rsidR="00657C70">
        <w:t>Th</w:t>
      </w:r>
      <w:r w:rsidR="00BD5BBF">
        <w:t>is</w:t>
      </w:r>
      <w:r w:rsidR="00657C70">
        <w:t xml:space="preserve"> </w:t>
      </w:r>
      <w:r w:rsidR="00BD5BBF">
        <w:t xml:space="preserve">approach </w:t>
      </w:r>
      <w:r w:rsidR="00657C70">
        <w:t>has been found t</w:t>
      </w:r>
      <w:r w:rsidR="00B576F9">
        <w:t>o</w:t>
      </w:r>
      <w:r w:rsidR="00657C70">
        <w:t xml:space="preserve"> be </w:t>
      </w:r>
      <w:r w:rsidR="0059246B">
        <w:t>a</w:t>
      </w:r>
      <w:r w:rsidR="00657C70">
        <w:t xml:space="preserve"> </w:t>
      </w:r>
      <w:r w:rsidR="00117E7C">
        <w:t xml:space="preserve">statistically </w:t>
      </w:r>
      <w:r w:rsidR="00F90185">
        <w:t>efficient estimation method</w:t>
      </w:r>
      <w:r w:rsidR="00657C70">
        <w:t xml:space="preserve"> </w:t>
      </w:r>
      <w:r w:rsidR="006E6429">
        <w:t xml:space="preserve">for estimating age composition </w:t>
      </w:r>
      <w:r w:rsidR="00657C70">
        <w:fldChar w:fldCharType="begin"/>
      </w:r>
      <w:r w:rsidR="00C3626C">
        <w:instrText xml:space="preserve"> ADDIN ZOTERO_ITEM CSL_CITATION {"citationID":"TFDLiMXL","properties":{"formattedCitation":"(Ailloud &amp; Hoenig 2019)","plainCitation":"(Ailloud &amp; Hoenig 2019)","noteIndex":0},"citationItems":[{"id":2440,"uris":["http://zotero.org/users/5056149/items/287YKQMK"],"itemData":{"id":2440,"type":"article-journal","abstract":"There are two approaches to estimating age composition from a large number of length observations and a limited number of age determinations: the forward and the inverse age-length keys. The forward key looks at the distribution of age within each length bin while the inverse key looks at the distribution of length at each age. The former is more precise but has stringent requirements for the way data are collected. The latter approach is more widely applicable. We review the theory of the two keys with particular attention to necessary assumptions and the restrictions on when the methods are applicable. We show it is possible to combine the two approaches into a combined forward-inverse age-length key. This approach can be used to estimate age composition in several years simultaneously. It takes advantage of the efﬁciency of the forward key in years when that is appropriate, applies the inverse key to years with no age data, and uses a blending of the two approaches for years with moderate amounts of age data.","container-title":"ICES Journal of Marine Science","DOI":"10.1093/icesjms/fsz072","ISSN":"1054-3139, 1095-9289","issue":"6","language":"en","page":"1515-1523","source":"DOI.org (Crossref)","title":"A general theory of age-length keys: combining the forward and inverse keys to estimate age composition from incomplete data","title-short":"A general theory of age-length keys","volume":"76","author":[{"family":"Ailloud","given":"Lisa E"},{"family":"Hoenig","given":"John M"}],"editor":[{"family":"Juanes","given":"Francis"}],"issued":{"date-parts":[["2019",12,1]]}}}],"schema":"https://github.com/citation-style-language/schema/raw/master/csl-citation.json"} </w:instrText>
      </w:r>
      <w:r w:rsidR="00657C70">
        <w:fldChar w:fldCharType="separate"/>
      </w:r>
      <w:r w:rsidR="002118C2" w:rsidRPr="002118C2">
        <w:t>(Ailloud &amp; Hoenig 2019)</w:t>
      </w:r>
      <w:r w:rsidR="00657C70">
        <w:fldChar w:fldCharType="end"/>
      </w:r>
      <w:r w:rsidR="00F967F3">
        <w:t xml:space="preserve">. </w:t>
      </w:r>
      <w:r w:rsidR="001F677F">
        <w:t>However,</w:t>
      </w:r>
      <w:r w:rsidR="00BD2DF0">
        <w:t xml:space="preserve"> it </w:t>
      </w:r>
      <w:r w:rsidR="00F90185">
        <w:t>relies on</w:t>
      </w:r>
      <w:r w:rsidR="00657C70">
        <w:t xml:space="preserve"> </w:t>
      </w:r>
      <w:r w:rsidR="003A4649">
        <w:t>an</w:t>
      </w:r>
      <w:r w:rsidR="00F967F3">
        <w:t xml:space="preserve"> ALK calculated from </w:t>
      </w:r>
      <w:r w:rsidR="00CE3D06">
        <w:t xml:space="preserve">representative </w:t>
      </w:r>
      <w:r w:rsidR="00F90185">
        <w:t>age-</w:t>
      </w:r>
      <w:r w:rsidR="00190FB1">
        <w:t>length</w:t>
      </w:r>
      <w:r w:rsidR="00F90185">
        <w:t xml:space="preserve"> </w:t>
      </w:r>
      <w:r w:rsidR="00657C70">
        <w:t>data</w:t>
      </w:r>
      <w:r w:rsidR="00F967F3">
        <w:t xml:space="preserve"> generated from </w:t>
      </w:r>
      <w:r w:rsidR="00CE3D06">
        <w:t xml:space="preserve">adequate </w:t>
      </w:r>
      <w:r w:rsidR="00F967F3">
        <w:t>numbers of samples</w:t>
      </w:r>
      <w:r w:rsidR="00ED3C29">
        <w:t xml:space="preserve"> collected for each fishery, area, and</w:t>
      </w:r>
      <w:r w:rsidR="00C17C77">
        <w:t>/or</w:t>
      </w:r>
      <w:r w:rsidR="00ED3C29">
        <w:t xml:space="preserve"> season for a species. </w:t>
      </w:r>
      <w:r w:rsidR="00F967F3">
        <w:t xml:space="preserve">Moreover, </w:t>
      </w:r>
      <w:r w:rsidR="001F677F">
        <w:t>t</w:t>
      </w:r>
      <w:r w:rsidR="00DA47F0">
        <w:t>his method</w:t>
      </w:r>
      <w:r w:rsidR="00566A90">
        <w:t xml:space="preserve"> cannot be used to </w:t>
      </w:r>
      <w:r w:rsidR="00DA47F0">
        <w:t>combin</w:t>
      </w:r>
      <w:r w:rsidR="00566A90">
        <w:t>e</w:t>
      </w:r>
      <w:r w:rsidR="00DA47F0">
        <w:t xml:space="preserve"> </w:t>
      </w:r>
      <w:r w:rsidR="0059246B">
        <w:t>ALKs</w:t>
      </w:r>
      <w:r w:rsidR="008363AA">
        <w:t xml:space="preserve"> across areas</w:t>
      </w:r>
      <w:r w:rsidR="001203B3">
        <w:t xml:space="preserve">, </w:t>
      </w:r>
      <w:r w:rsidR="00657C70">
        <w:t>within</w:t>
      </w:r>
      <w:r w:rsidR="001203B3">
        <w:t xml:space="preserve"> a season w</w:t>
      </w:r>
      <w:r w:rsidR="00657C70">
        <w:t xml:space="preserve">here there is a </w:t>
      </w:r>
      <w:r w:rsidR="001203B3">
        <w:t>significant growth</w:t>
      </w:r>
      <w:r w:rsidR="00657C70">
        <w:t xml:space="preserve"> effect</w:t>
      </w:r>
      <w:r w:rsidR="001203B3">
        <w:t xml:space="preserve">, </w:t>
      </w:r>
      <w:r w:rsidR="008363AA">
        <w:t xml:space="preserve">or </w:t>
      </w:r>
      <w:r w:rsidR="00657C70">
        <w:t xml:space="preserve">across </w:t>
      </w:r>
      <w:r w:rsidR="008363AA">
        <w:t>seasons</w:t>
      </w:r>
      <w:r w:rsidR="00B576F9">
        <w:t xml:space="preserve"> —</w:t>
      </w:r>
      <w:r w:rsidR="008363AA">
        <w:t xml:space="preserve"> </w:t>
      </w:r>
      <w:r w:rsidR="00566A90">
        <w:t>as this</w:t>
      </w:r>
      <w:r w:rsidR="001203B3">
        <w:t xml:space="preserve"> </w:t>
      </w:r>
      <w:r w:rsidR="00B562E3">
        <w:t xml:space="preserve">can </w:t>
      </w:r>
      <w:r w:rsidR="008363AA">
        <w:t>result in underestimate</w:t>
      </w:r>
      <w:r w:rsidR="00657C70">
        <w:t>d</w:t>
      </w:r>
      <w:r w:rsidR="008363AA">
        <w:t xml:space="preserve"> variance and </w:t>
      </w:r>
      <w:r w:rsidR="00BF57EC">
        <w:t xml:space="preserve">introduce </w:t>
      </w:r>
      <w:r w:rsidR="008363AA">
        <w:t xml:space="preserve">bias </w:t>
      </w:r>
      <w:r w:rsidR="00B576F9">
        <w:t xml:space="preserve">in the resulting age composition </w:t>
      </w:r>
      <w:r w:rsidR="008363AA">
        <w:fldChar w:fldCharType="begin"/>
      </w:r>
      <w:r w:rsidR="00C3626C">
        <w:instrText xml:space="preserve"> ADDIN ZOTERO_ITEM CSL_CITATION {"citationID":"O53JhQP5","properties":{"formattedCitation":"(Aanes &amp; V\\uc0\\u248{}lstad 2015)","plainCitation":"(Aanes &amp; Vølstad 2015)","noteIndex":0},"citationItems":[{"id":2379,"uris":["http://zotero.org/users/5056149/items/N7XK6SGX"],"itemData":{"id":2379,"type":"article-journal","abstract":"Estimates of age compositions of ﬁsh populations or catches that are fundamental inputs to analytical stock assessment models are generally obtained from sample surveys, and multistage cluster sampling of ﬁsh is the norm. We use simulations and extensive empirical survey data for Northeast Arctic cod (Gadus morhua) to compare the efﬁciency of estimators that use age–length keys (ALKs) with design-based estimators for estimating age compositions of ﬁsh. The design-based weighted ratio estimator produces the most accurate estimates for cluster-correlated data, and an alternative estimator based on a weighted ALK is equivalent under certain constraints. Using simulations to evaluate subsampling strategies, we show that otolith collections from a length-stratiﬁed subsample of one ﬁsh per 5 cm length bin (ϳ10 ﬁsh total) per haul or trip is sufﬁcient and nearly as efﬁcient as a random subsample of 20 ﬁsh. Our study also indicates that the common practice of applying ﬁxed ALKs to length composition data can severely underestimate the variance in estimates of age compositions and that “borrowing” of ALKs developed for other gears, areas, or time periods can cause serious bias.","container-title":"Canadian Journal of Fisheries and Aquatic Sciences","DOI":"10.1139/cjfas-2014-0408","ISSN":"0706-652X, 1205-7533","issue":"6","language":"en","page":"938-953","source":"DOI.org (Crossref)","title":"Efficient statistical estimators and sampling strategies for estimating the age composition of fish","volume":"72","author":[{"family":"Aanes","given":"Sondre"},{"family":"Vølstad","given":"Jon Helge"}],"editor":[{"family":"Trenkel","given":"Verena"}],"issued":{"date-parts":[["2015",6]]}}}],"schema":"https://github.com/citation-style-language/schema/raw/master/csl-citation.json"} </w:instrText>
      </w:r>
      <w:r w:rsidR="008363AA">
        <w:fldChar w:fldCharType="separate"/>
      </w:r>
      <w:r w:rsidR="002118C2" w:rsidRPr="002118C2">
        <w:rPr>
          <w:szCs w:val="24"/>
        </w:rPr>
        <w:t>(Aanes &amp; Vølstad 2015)</w:t>
      </w:r>
      <w:r w:rsidR="008363AA">
        <w:fldChar w:fldCharType="end"/>
      </w:r>
      <w:r w:rsidR="008363AA">
        <w:t>.</w:t>
      </w:r>
    </w:p>
    <w:p w14:paraId="65686877" w14:textId="77777777" w:rsidR="001F677F" w:rsidRDefault="001F677F" w:rsidP="00EF1299"/>
    <w:p w14:paraId="2A8A43A3" w14:textId="0C8BEDEC" w:rsidR="00EF1299" w:rsidRDefault="00566A90" w:rsidP="00EF1299">
      <w:r>
        <w:t xml:space="preserve">In general, </w:t>
      </w:r>
      <w:r w:rsidR="00B562E3">
        <w:t xml:space="preserve">almost all </w:t>
      </w:r>
      <w:r w:rsidR="00657C70">
        <w:t xml:space="preserve">fishery </w:t>
      </w:r>
      <w:r>
        <w:t xml:space="preserve">age-compositions for New Zealand fisheries </w:t>
      </w:r>
      <w:r w:rsidR="00EF1299">
        <w:t>us</w:t>
      </w:r>
      <w:r w:rsidR="006E6429">
        <w:t>e</w:t>
      </w:r>
      <w:r w:rsidR="00EF1299">
        <w:t xml:space="preserve"> th</w:t>
      </w:r>
      <w:r w:rsidR="00B562E3">
        <w:t>e standard</w:t>
      </w:r>
      <w:r w:rsidR="00EF1299">
        <w:t xml:space="preserve"> method </w:t>
      </w:r>
      <w:r w:rsidR="00EF1299">
        <w:fldChar w:fldCharType="begin"/>
      </w:r>
      <w:r w:rsidR="00C3626C">
        <w:instrText xml:space="preserve"> ADDIN ZOTERO_ITEM CSL_CITATION {"citationID":"lb5F95jI","properties":{"formattedCitation":"(for example, the method in Bull &amp; Dunn 2002)","plainCitation":"(for example, the method in Bull &amp; Dunn 2002)","noteIndex":0},"citationItems":[{"id":2058,"uris":["http://zotero.org/users/5056149/items/FBQCRMMG"],"itemData":{"id":2058,"type":"report","event-place":"Wellington, New Zealand","number":"NIWA Technical Report 114","page":"23","publisher":"NIWA","publisher-place":"Wellington, New Zealand","title":"Catch-at-age: User manual v1.06.2002/09/12","author":[{"family":"Bull","given":"Brian"},{"family":"Dunn","given":"A"}],"issued":{"date-parts":[["2002"]]}},"prefix":"for example, the method in "}],"schema":"https://github.com/citation-style-language/schema/raw/master/csl-citation.json"} </w:instrText>
      </w:r>
      <w:r w:rsidR="00EF1299">
        <w:fldChar w:fldCharType="separate"/>
      </w:r>
      <w:r w:rsidR="001F677F" w:rsidRPr="001F677F">
        <w:t>(for example, the method in Bull &amp; Dunn 2002)</w:t>
      </w:r>
      <w:r w:rsidR="00EF1299">
        <w:fldChar w:fldCharType="end"/>
      </w:r>
      <w:r w:rsidR="00D673FD">
        <w:t xml:space="preserve"> and </w:t>
      </w:r>
      <w:r w:rsidR="003A4649">
        <w:t xml:space="preserve">typically </w:t>
      </w:r>
      <w:r w:rsidR="00D673FD">
        <w:t>assume negligible spatial or temporal bias</w:t>
      </w:r>
      <w:r w:rsidR="00EF1299">
        <w:t>.</w:t>
      </w:r>
    </w:p>
    <w:p w14:paraId="266E43FB" w14:textId="6F32B00C" w:rsidR="000D351A" w:rsidRDefault="000D351A" w:rsidP="00700615"/>
    <w:p w14:paraId="2D474979" w14:textId="63E73AD6" w:rsidR="000D351A" w:rsidRDefault="00B2180A" w:rsidP="000D351A">
      <w:pPr>
        <w:pStyle w:val="Heading3"/>
      </w:pPr>
      <w:r>
        <w:t>Categorical</w:t>
      </w:r>
      <w:r w:rsidR="000D351A">
        <w:t xml:space="preserve"> model</w:t>
      </w:r>
      <w:r w:rsidR="00BD26AA">
        <w:t>s</w:t>
      </w:r>
      <w:r w:rsidR="000D351A">
        <w:t xml:space="preserve"> to estimate </w:t>
      </w:r>
      <w:r>
        <w:t xml:space="preserve">length and </w:t>
      </w:r>
      <w:r w:rsidR="000D351A">
        <w:t>age composition</w:t>
      </w:r>
    </w:p>
    <w:p w14:paraId="42EF44E5" w14:textId="7032CA59" w:rsidR="006E6429" w:rsidRDefault="006E6429" w:rsidP="00700615"/>
    <w:p w14:paraId="43E269CB" w14:textId="0172F727" w:rsidR="00DF0465" w:rsidRDefault="006E6429" w:rsidP="00DF0465">
      <w:bookmarkStart w:id="80" w:name="_Hlk85902311"/>
      <w:r>
        <w:t>A</w:t>
      </w:r>
      <w:del w:id="81" w:author="Author">
        <w:r w:rsidDel="005D5DFC">
          <w:delText>n</w:delText>
        </w:r>
      </w:del>
      <w:r>
        <w:t xml:space="preserve"> </w:t>
      </w:r>
      <w:del w:id="82" w:author="Author">
        <w:r w:rsidDel="005D5DFC">
          <w:delText xml:space="preserve">alternative </w:delText>
        </w:r>
      </w:del>
      <w:ins w:id="83" w:author="Author">
        <w:r w:rsidR="005D5DFC">
          <w:t xml:space="preserve">better </w:t>
        </w:r>
      </w:ins>
      <w:r>
        <w:t xml:space="preserve">approach </w:t>
      </w:r>
      <w:del w:id="84" w:author="Author">
        <w:r w:rsidR="00FF055C" w:rsidDel="001E34CE">
          <w:delText>from the standard</w:delText>
        </w:r>
        <w:r w:rsidR="00250EA2" w:rsidDel="001E34CE">
          <w:delText xml:space="preserve"> ALK me</w:delText>
        </w:r>
        <w:r w:rsidR="00FF055C" w:rsidDel="001E34CE">
          <w:delText>thods</w:delText>
        </w:r>
      </w:del>
      <w:ins w:id="85" w:author="Author">
        <w:r w:rsidR="001E34CE">
          <w:t>for deriving age compositions from length</w:t>
        </w:r>
        <w:r w:rsidR="008C0099">
          <w:t xml:space="preserve"> composition data</w:t>
        </w:r>
        <w:r w:rsidR="00F90A6D">
          <w:t xml:space="preserve"> and paired age-length data</w:t>
        </w:r>
        <w:del w:id="86" w:author="Author">
          <w:r w:rsidR="001E34CE" w:rsidDel="008C0099">
            <w:delText>s</w:delText>
          </w:r>
        </w:del>
      </w:ins>
      <w:r w:rsidR="000D351A">
        <w:t xml:space="preserve"> </w:t>
      </w:r>
      <w:r w:rsidR="00FF055C">
        <w:t xml:space="preserve">is to </w:t>
      </w:r>
      <w:r>
        <w:t xml:space="preserve">estimate the relationship between age and </w:t>
      </w:r>
      <w:r w:rsidR="00190FB1">
        <w:t>length</w:t>
      </w:r>
      <w:r>
        <w:t xml:space="preserve"> using </w:t>
      </w:r>
      <w:ins w:id="87" w:author="Author">
        <w:r w:rsidR="001E34CE">
          <w:t xml:space="preserve">a </w:t>
        </w:r>
      </w:ins>
      <w:r w:rsidR="00B2180A">
        <w:t xml:space="preserve">categorical </w:t>
      </w:r>
      <w:del w:id="88" w:author="Author">
        <w:r w:rsidR="00B2180A" w:rsidDel="008C0099">
          <w:delText xml:space="preserve">Bayesian </w:delText>
        </w:r>
      </w:del>
      <w:r>
        <w:t>model</w:t>
      </w:r>
      <w:del w:id="89" w:author="Author">
        <w:r w:rsidDel="001E34CE">
          <w:delText>s</w:delText>
        </w:r>
        <w:r w:rsidDel="008C0099">
          <w:delText xml:space="preserve"> and </w:delText>
        </w:r>
        <w:r w:rsidR="004E696C" w:rsidDel="008C0099">
          <w:delText>use</w:delText>
        </w:r>
        <w:r w:rsidR="004C15B3" w:rsidDel="008C0099">
          <w:delText xml:space="preserve"> it </w:delText>
        </w:r>
        <w:r w:rsidR="001918E2" w:rsidDel="008C0099">
          <w:delText xml:space="preserve">to </w:delText>
        </w:r>
        <w:r w:rsidDel="008C0099">
          <w:delText>estimate age composition</w:delText>
        </w:r>
      </w:del>
      <w:r>
        <w:t xml:space="preserve">. </w:t>
      </w:r>
      <w:del w:id="90" w:author="Author">
        <w:r w:rsidR="007C5CC7" w:rsidDel="004C2DC3">
          <w:delText>An</w:delText>
        </w:r>
        <w:r w:rsidR="00500340" w:rsidDel="004C2DC3">
          <w:delText xml:space="preserve"> </w:delText>
        </w:r>
      </w:del>
      <w:ins w:id="91" w:author="Author">
        <w:r w:rsidR="004C2DC3">
          <w:t xml:space="preserve">This </w:t>
        </w:r>
      </w:ins>
      <w:r w:rsidR="00500340">
        <w:t xml:space="preserve">approach </w:t>
      </w:r>
      <w:del w:id="92" w:author="Author">
        <w:r w:rsidR="007C5CC7" w:rsidDel="004C2DC3">
          <w:delText xml:space="preserve">with this idea </w:delText>
        </w:r>
      </w:del>
      <w:r w:rsidR="000C10F6">
        <w:t xml:space="preserve">was </w:t>
      </w:r>
      <w:r w:rsidR="00A848A7">
        <w:t xml:space="preserve">initially </w:t>
      </w:r>
      <w:r w:rsidR="00BB4BC8">
        <w:t xml:space="preserve">developed by </w:t>
      </w:r>
      <w:proofErr w:type="spellStart"/>
      <w:r w:rsidR="00D86D9D">
        <w:t>Rindoff</w:t>
      </w:r>
      <w:proofErr w:type="spellEnd"/>
      <w:r w:rsidR="00D86D9D">
        <w:t xml:space="preserve"> &amp; Lewy </w:t>
      </w:r>
      <w:r w:rsidR="00D86D9D">
        <w:fldChar w:fldCharType="begin"/>
      </w:r>
      <w:r w:rsidR="00C3626C">
        <w:instrText xml:space="preserve"> ADDIN ZOTERO_ITEM CSL_CITATION {"citationID":"KoW92VoX","properties":{"formattedCitation":"(2001)","plainCitation":"(2001)","noteIndex":0},"citationItems":[{"id":2374,"uris":["http://zotero.org/users/5056149/items/D8F76D9Y"],"itemData":{"id":2374,"type":"article-journal","abstract":"Sampling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rsidR="00D86D9D">
        <w:fldChar w:fldCharType="separate"/>
      </w:r>
      <w:r w:rsidR="002118C2" w:rsidRPr="002118C2">
        <w:t>(2001)</w:t>
      </w:r>
      <w:r w:rsidR="00D86D9D">
        <w:fldChar w:fldCharType="end"/>
      </w:r>
      <w:r w:rsidR="00D86D9D">
        <w:t xml:space="preserve"> using continuation ratio-logits</w:t>
      </w:r>
      <w:r w:rsidR="00646FCB">
        <w:t xml:space="preserve">. </w:t>
      </w:r>
      <w:del w:id="93" w:author="Author">
        <w:r w:rsidR="00646FCB" w:rsidDel="004C2DC3">
          <w:delText xml:space="preserve">It </w:delText>
        </w:r>
      </w:del>
      <w:ins w:id="94" w:author="Author">
        <w:r w:rsidR="004C2DC3">
          <w:t xml:space="preserve">This </w:t>
        </w:r>
      </w:ins>
      <w:r w:rsidR="00646FCB">
        <w:t xml:space="preserve">was </w:t>
      </w:r>
      <w:r w:rsidR="00D86D9D">
        <w:t xml:space="preserve">updated by </w:t>
      </w:r>
      <w:r w:rsidR="00BB4BC8">
        <w:t xml:space="preserve">Berg &amp; Kristensen </w:t>
      </w:r>
      <w:r w:rsidR="00BB4BC8">
        <w:fldChar w:fldCharType="begin"/>
      </w:r>
      <w:r w:rsidR="00C3626C">
        <w:instrText xml:space="preserve"> ADDIN ZOTERO_ITEM CSL_CITATION {"citationID":"7AH2j6PK","properties":{"formattedCitation":"(2012)","plainCitation":"(2012)","noteIndex":0},"citationItems":[{"id":2381,"uris":["http://zotero.org/users/5056149/items/QCPKSIL7"],"itemData":{"id":2381,"type":"article-journal","abstract":"Many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BB4BC8">
        <w:fldChar w:fldCharType="separate"/>
      </w:r>
      <w:r w:rsidR="002118C2" w:rsidRPr="002118C2">
        <w:t>(2012)</w:t>
      </w:r>
      <w:r w:rsidR="00BB4BC8">
        <w:fldChar w:fldCharType="end"/>
      </w:r>
      <w:r w:rsidR="00BB4BC8">
        <w:t xml:space="preserve"> to </w:t>
      </w:r>
      <w:r w:rsidR="00500340">
        <w:t>estimat</w:t>
      </w:r>
      <w:r w:rsidR="00BB4BC8">
        <w:t>e</w:t>
      </w:r>
      <w:r w:rsidR="00500340">
        <w:t xml:space="preserve"> age-specific abundance indices</w:t>
      </w:r>
      <w:del w:id="95" w:author="Author">
        <w:r w:rsidR="007B3085" w:rsidDel="004C2DC3">
          <w:delText xml:space="preserve">, </w:delText>
        </w:r>
      </w:del>
      <w:ins w:id="96" w:author="Author">
        <w:r w:rsidR="004C2DC3">
          <w:t xml:space="preserve">; </w:t>
        </w:r>
      </w:ins>
      <w:r w:rsidR="00646FCB">
        <w:t xml:space="preserve">by Berg et al. </w:t>
      </w:r>
      <w:r w:rsidR="00646FCB">
        <w:fldChar w:fldCharType="begin"/>
      </w:r>
      <w:r w:rsidR="00C3626C">
        <w:instrText xml:space="preserve"> ADDIN ZOTERO_ITEM CSL_CITATION {"citationID":"GmJCPvbO","properties":{"formattedCitation":"(2014)","plainCitation":"(2014)","noteIndex":0},"citationItems":[{"id":2377,"uris":["http://zotero.org/users/5056149/items/UZJW4J3H"],"itemData":{"id":2377,"type":"article-journal","abstract":"Indices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646FCB">
        <w:t>(2014)</w:t>
      </w:r>
      <w:r w:rsidR="00646FCB">
        <w:fldChar w:fldCharType="end"/>
      </w:r>
      <w:r w:rsidR="00500340">
        <w:t xml:space="preserve"> for </w:t>
      </w:r>
      <w:r w:rsidR="00646FCB">
        <w:t xml:space="preserve">the case of research </w:t>
      </w:r>
      <w:r w:rsidR="00500340">
        <w:t>surveys</w:t>
      </w:r>
      <w:del w:id="97" w:author="Author">
        <w:r w:rsidR="007B3085" w:rsidDel="004C2DC3">
          <w:delText xml:space="preserve">, </w:delText>
        </w:r>
      </w:del>
      <w:ins w:id="98" w:author="Author">
        <w:r w:rsidR="004C2DC3">
          <w:t xml:space="preserve">; </w:t>
        </w:r>
      </w:ins>
      <w:r w:rsidR="007B3085">
        <w:t xml:space="preserve">and Correa et al. </w:t>
      </w:r>
      <w:r w:rsidR="007B3085">
        <w:fldChar w:fldCharType="begin"/>
      </w:r>
      <w:r w:rsidR="00C3626C">
        <w:instrText xml:space="preserve"> ADDIN ZOTERO_ITEM CSL_CITATION {"citationID":"voLY3GKI","properties":{"formattedCitation":"(2020)","plainCitation":"(2020)","noteIndex":0},"citationItems":[{"id":126,"uris":["http://zotero.org/users/5056149/items/FZA9NKTX"],"itemData":{"id":126,"type":"article-journal","abstract":"Age composition is defined as the proportion of a fish population belonging to each age class and is an informative input to stock assessment models. Variations in somatic growth rates may lead to larger errors in age composition estimates. To reduce this source of error, we compared the performance of four methods for estimating age compositions of a simulated fish population: two methods based on age-length keys (ALK, pooled and annual) and two model-based approaches (generalized additive models-GAM and continuation ratio logits-CRL). CRL was the most robust and precise method followed by annual ALKs, particularly when significant growth variability was present. We applied these methods to survey age subsample data for Pacific cod (Gadus macrocephalus) in the eastern Bering Sea, estimating age compositions that were then incorporated in its stock assessment model. The model that included age compositions estimated by CRL displayed the highest consistency with other data in the model. CRL approach has utility for estimating age compositions employed in stock assessment models, especially when substantial variation in somatic growth is present.","container-title":"Canadian Journal of Fisheries and Aquatic Sciences","DOI":"10.1139/cjfas-2020-0166","ISSN":"0706-652X, 1205-7533","journalAbbreviation":"Can. J. Fish. Aquat. Sci.","language":"en","page":"1810-1821","source":"DOI.org (Crossref)","title":"Improved estimation of age composition by accounting for spatiotemporal variability in somatic growth","author":[{"family":"Correa","given":"Giancarlo M."},{"family":"Ciannelli","given":"Lorenzo"},{"family":"Barnett","given":"Lewis A.K."},{"family":"Kotwicki","given":"Stan"},{"family":"Fuentes","given":"Claudio"}],"issued":{"date-parts":[["2020",8,15]]}},"suppress-author":true}],"schema":"https://github.com/citation-style-language/schema/raw/master/csl-citation.json"} </w:instrText>
      </w:r>
      <w:r w:rsidR="007B3085">
        <w:fldChar w:fldCharType="separate"/>
      </w:r>
      <w:r w:rsidR="007B3085" w:rsidRPr="007B3085">
        <w:t>(2020)</w:t>
      </w:r>
      <w:r w:rsidR="007B3085">
        <w:fldChar w:fldCharType="end"/>
      </w:r>
      <w:r w:rsidR="007B3085">
        <w:t xml:space="preserve"> for Bering Sea Pacific cod</w:t>
      </w:r>
      <w:r w:rsidR="00500340">
        <w:t xml:space="preserve">. Berg &amp; Kristensen </w:t>
      </w:r>
      <w:r w:rsidR="00500340">
        <w:fldChar w:fldCharType="begin"/>
      </w:r>
      <w:r w:rsidR="00C3626C">
        <w:instrText xml:space="preserve"> ADDIN ZOTERO_ITEM CSL_CITATION {"citationID":"tx8so872","properties":{"formattedCitation":"(2012)","plainCitation":"(2012)","noteIndex":0},"citationItems":[{"id":2381,"uris":["http://zotero.org/users/5056149/items/QCPKSIL7"],"itemData":{"id":2381,"type":"article-journal","abstract":"Many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500340">
        <w:fldChar w:fldCharType="separate"/>
      </w:r>
      <w:r w:rsidR="002118C2" w:rsidRPr="002118C2">
        <w:t>(2012)</w:t>
      </w:r>
      <w:r w:rsidR="00500340">
        <w:fldChar w:fldCharType="end"/>
      </w:r>
      <w:r w:rsidR="00500340">
        <w:t xml:space="preserve"> </w:t>
      </w:r>
      <w:r w:rsidR="00D86D9D">
        <w:t xml:space="preserve">used </w:t>
      </w:r>
      <w:r w:rsidR="00500340">
        <w:t xml:space="preserve">generalised additive models </w:t>
      </w:r>
      <w:r w:rsidR="00FD1DF2">
        <w:t xml:space="preserve">(GAMs) </w:t>
      </w:r>
      <w:r w:rsidR="00500340">
        <w:t>with continuation ratio</w:t>
      </w:r>
      <w:r w:rsidR="001D24EF">
        <w:t>-</w:t>
      </w:r>
      <w:r w:rsidR="00500340">
        <w:t xml:space="preserve">logits to model the probability of age given </w:t>
      </w:r>
      <w:r w:rsidR="00190FB1">
        <w:t>length</w:t>
      </w:r>
      <w:r w:rsidR="00500340">
        <w:t xml:space="preserve"> and spatial covariates</w:t>
      </w:r>
      <w:r w:rsidR="00BB4BC8">
        <w:t xml:space="preserve"> </w:t>
      </w:r>
      <w:r w:rsidR="00500340">
        <w:t xml:space="preserve">for surveys </w:t>
      </w:r>
      <w:r w:rsidR="00BB4BC8">
        <w:t xml:space="preserve">of cod, haddock, and herring </w:t>
      </w:r>
      <w:r w:rsidR="00500340">
        <w:t xml:space="preserve">in the North Sea. They found that their estimates from modelled spatial varying </w:t>
      </w:r>
      <w:r w:rsidR="001918E2">
        <w:t>age-</w:t>
      </w:r>
      <w:r w:rsidR="00190FB1">
        <w:t>length</w:t>
      </w:r>
      <w:r w:rsidR="001918E2">
        <w:t xml:space="preserve"> relationship</w:t>
      </w:r>
      <w:r w:rsidR="00500340">
        <w:t xml:space="preserve"> had higher internal and external consistency and performed </w:t>
      </w:r>
      <w:r w:rsidR="00BB4BC8">
        <w:t xml:space="preserve">(statistically) </w:t>
      </w:r>
      <w:r w:rsidR="00500340">
        <w:t xml:space="preserve">better than standard </w:t>
      </w:r>
      <w:r w:rsidR="00612ECB">
        <w:t xml:space="preserve">ALK </w:t>
      </w:r>
      <w:r w:rsidR="00500340">
        <w:t>approaches</w:t>
      </w:r>
      <w:r w:rsidR="00F55856">
        <w:t xml:space="preserve"> </w:t>
      </w:r>
      <w:r w:rsidR="00F55856">
        <w:fldChar w:fldCharType="begin"/>
      </w:r>
      <w:r w:rsidR="00C3626C">
        <w:instrText xml:space="preserve"> ADDIN ZOTERO_ITEM CSL_CITATION {"citationID":"dvmjiH12","properties":{"formattedCitation":"(Berg &amp; Kristensen 2012; Berg et al. 2014)","plainCitation":"(Berg &amp; Kristensen 2012; Berg et al. 2014)","noteIndex":0},"citationItems":[{"id":2381,"uris":["http://zotero.org/users/5056149/items/QCPKSIL7"],"itemData":{"id":2381,"type":"article-journal","abstract":"Many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W."},{"family":"Nielsen","given":"Anders"},{"family":"Kristensen","given":"Kasper"}],"issued":{"date-parts":[["2014",3]]}}}],"schema":"https://github.com/citation-style-language/schema/raw/master/csl-citation.json"} </w:instrText>
      </w:r>
      <w:r w:rsidR="00F55856">
        <w:fldChar w:fldCharType="separate"/>
      </w:r>
      <w:r w:rsidR="002118C2" w:rsidRPr="002118C2">
        <w:t>(Berg &amp; Kristensen 2012; Berg et al. 2014)</w:t>
      </w:r>
      <w:r w:rsidR="00F55856">
        <w:fldChar w:fldCharType="end"/>
      </w:r>
      <w:r w:rsidR="00500340">
        <w:t>.</w:t>
      </w:r>
      <w:r w:rsidR="00A848A7">
        <w:t xml:space="preserve"> </w:t>
      </w:r>
      <w:r w:rsidR="00DF0465">
        <w:t xml:space="preserve">Further, Berg at al. </w:t>
      </w:r>
      <w:r w:rsidR="00DF0465">
        <w:fldChar w:fldCharType="begin"/>
      </w:r>
      <w:r w:rsidR="00C3626C">
        <w:instrText xml:space="preserve"> ADDIN ZOTERO_ITEM CSL_CITATION {"citationID":"x2x756PW","properties":{"formattedCitation":"(2014)","plainCitation":"(2014)","noteIndex":0},"citationItems":[{"id":2377,"uris":["http://zotero.org/users/5056149/items/UZJW4J3H"],"itemData":{"id":2377,"type":"article-journal","abstract":"Indices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DF0465">
        <w:fldChar w:fldCharType="separate"/>
      </w:r>
      <w:r w:rsidR="00DF0465" w:rsidRPr="00646FCB">
        <w:t>(2014)</w:t>
      </w:r>
      <w:r w:rsidR="00DF0465">
        <w:fldChar w:fldCharType="end"/>
      </w:r>
      <w:r w:rsidR="00DF0465">
        <w:t xml:space="preserve"> </w:t>
      </w:r>
      <w:r w:rsidR="00743E04">
        <w:t xml:space="preserve">used this model to </w:t>
      </w:r>
      <w:r w:rsidR="00DF0465">
        <w:t>estimate the between-age</w:t>
      </w:r>
      <w:r w:rsidR="00DF0465" w:rsidRPr="00DF0465">
        <w:t xml:space="preserve"> correlations and found a general pattern of increasing positive correlations with age</w:t>
      </w:r>
      <w:del w:id="99" w:author="Author">
        <w:r w:rsidR="00743E04" w:rsidDel="004C2DC3">
          <w:delText>,</w:delText>
        </w:r>
      </w:del>
      <w:r w:rsidR="00743E04">
        <w:t xml:space="preserve"> </w:t>
      </w:r>
      <w:del w:id="100" w:author="Author">
        <w:r w:rsidR="00743E04" w:rsidDel="004C2DC3">
          <w:delText xml:space="preserve">with </w:delText>
        </w:r>
      </w:del>
      <w:ins w:id="101" w:author="Author">
        <w:r w:rsidR="004C2DC3">
          <w:t xml:space="preserve">using </w:t>
        </w:r>
      </w:ins>
      <w:r w:rsidR="00743E04">
        <w:t>the approach</w:t>
      </w:r>
      <w:ins w:id="102" w:author="Author">
        <w:r w:rsidR="004C2DC3">
          <w:t>,</w:t>
        </w:r>
      </w:ins>
      <w:r w:rsidR="00743E04">
        <w:t xml:space="preserve"> </w:t>
      </w:r>
      <w:r w:rsidR="00DF0465">
        <w:t>providing better estimates of effective sample size</w:t>
      </w:r>
      <w:r w:rsidR="00E648D6">
        <w:t>. This relationship was later used to Berg &amp; Nielson</w:t>
      </w:r>
      <w:del w:id="103" w:author="Author">
        <w:r w:rsidR="00E648D6" w:rsidDel="004C2DC3">
          <w:delText xml:space="preserve"> </w:delText>
        </w:r>
      </w:del>
      <w:r w:rsidR="00E648D6">
        <w:t xml:space="preserve"> </w:t>
      </w:r>
      <w:r w:rsidR="00E648D6">
        <w:fldChar w:fldCharType="begin"/>
      </w:r>
      <w:r w:rsidR="00C3626C">
        <w:instrText xml:space="preserve"> ADDIN ZOTERO_ITEM CSL_CITATION {"citationID":"huNahXl4","properties":{"formattedCitation":"(2016)","plainCitation":"(2016)","noteIndex":0},"citationItems":[{"id":2523,"uris":["http://zotero.org/users/5056149/items/IZ3XZCKQ"],"itemData":{"id":2523,"type":"article-journal","abstract":"Abstract.  Fish stock assessment models often rely on size- or age-specific observations that are assumed to be statistically independent of each other. In real","container-title":"ICES Journal of Marine Science","DOI":"10.1093/icesjms/fsw046","ISSN":"1054-3139","issue":"7","journalAbbreviation":"ICES J Mar Sci","language":"en","note":"publisher: Oxford Academic","page":"1788-1797","source":"academic.oup.com","title":"Accounting for correlated observations in an age-based state-space stock assessment model","volume":"73","author":[{"family":"Berg","given":"Casper W."},{"family":"Nielsen","given":"Anders"}],"issued":{"date-parts":[["2016",7,1]]}},"suppress-author":true}],"schema":"https://github.com/citation-style-language/schema/raw/master/csl-citation.json"} </w:instrText>
      </w:r>
      <w:r w:rsidR="00E648D6">
        <w:fldChar w:fldCharType="separate"/>
      </w:r>
      <w:r w:rsidR="00E648D6" w:rsidRPr="00E648D6">
        <w:t>(2016)</w:t>
      </w:r>
      <w:r w:rsidR="00E648D6">
        <w:fldChar w:fldCharType="end"/>
      </w:r>
      <w:r w:rsidR="00DF0465">
        <w:t xml:space="preserve"> </w:t>
      </w:r>
      <w:r w:rsidR="00E648D6">
        <w:t xml:space="preserve">to model the correlation structure of </w:t>
      </w:r>
      <w:r w:rsidR="00DF0465">
        <w:t xml:space="preserve">age composition data in </w:t>
      </w:r>
      <w:r w:rsidR="00E648D6">
        <w:t xml:space="preserve">state-space stock </w:t>
      </w:r>
      <w:r w:rsidR="00DF0465">
        <w:t>assessment model</w:t>
      </w:r>
      <w:r w:rsidR="00E648D6">
        <w:t xml:space="preserve">s as a way of addressing the concerns of the use of the multinomial distribution raised by Francis </w:t>
      </w:r>
      <w:r w:rsidR="00E648D6">
        <w:fldChar w:fldCharType="begin"/>
      </w:r>
      <w:r w:rsidR="00C3626C">
        <w:instrText xml:space="preserve"> ADDIN ZOTERO_ITEM CSL_CITATION {"citationID":"DnYuc4gq","properties":{"formattedCitation":"(2014)","plainCitation":"(2014)","noteIndex":0},"citationItems":[{"id":2522,"uris":["http://zotero.org/users/5056149/items/YYZQB4J4"],"itemData":{"id":2522,"type":"article-journal","abstract":"Though it is by far the most commonly used likelihood for composition data (proportions at length or age) in ﬁsheries stock assessment models, the multinomial is poorly suited for this task. It has two salient weaknesses: it can not replicate the correlations found in these data; and it is not self-weighting (i.e., the parameters that weight the composition data can not be estimated inside the model). This latter weakness derives from the fact that the multinomial likelihood, being designed for discrete data but used for continuous data, is improper (i.e., its integral over all permissible data values is not constant). All other likelihoods commonly used for composition data share at least one of these weaknesses but there is one – the logistic-normal – which can be extended to avoid both. Some, like the multivariate normal, are misused because their structure ignores the deﬁning properties of composition data: that they lie between 0 and 1, and sum to 1. A collection of 72 composition data sets from 28 stock assessments originating from nine different computer programs was used to evaluate the extended logistic-normal, together with the Dirichlet likelihood, which is self-weighting but does not allow positive correlations (and so may be useful for composition data with small correlations). The logistic-normal appears very promising, especially for unsexed length compositions. The next step in evaluating the extended logisticnormal likelihood will be to code it into stock assessment programs, and some of the technical problems associated with this step are discussed.","container-title":"Fisheries Research","DOI":"10.1016/j.fishres.2013.12.015","ISSN":"01657836","journalAbbreviation":"Fisheries Research","language":"en","page":"70-84","source":"DOI.org (Crossref)","title":"Replacing the multinomial in stock assessment models: A first step","title-short":"Replacing the multinomial in stock assessment models","volume":"151","author":[{"family":"Francis","given":"R.I.C. Chris"}],"issued":{"date-parts":[["2014",3]]}},"suppress-author":true}],"schema":"https://github.com/citation-style-language/schema/raw/master/csl-citation.json"} </w:instrText>
      </w:r>
      <w:r w:rsidR="00E648D6">
        <w:fldChar w:fldCharType="separate"/>
      </w:r>
      <w:r w:rsidR="00E648D6" w:rsidRPr="00E648D6">
        <w:t>(2014)</w:t>
      </w:r>
      <w:r w:rsidR="00E648D6">
        <w:fldChar w:fldCharType="end"/>
      </w:r>
      <w:r w:rsidR="00DF0465">
        <w:t>.</w:t>
      </w:r>
    </w:p>
    <w:p w14:paraId="273E131B" w14:textId="136FB413" w:rsidR="00DF0465" w:rsidRDefault="00DF0465" w:rsidP="00A848A7"/>
    <w:p w14:paraId="6789AB45" w14:textId="68DFB711" w:rsidR="006E6429" w:rsidRDefault="00A848A7" w:rsidP="00A848A7">
      <w:r>
        <w:t xml:space="preserve">Thorson &amp; </w:t>
      </w:r>
      <w:proofErr w:type="spellStart"/>
      <w:r w:rsidRPr="00A848A7">
        <w:t>Haltuch</w:t>
      </w:r>
      <w:proofErr w:type="spellEnd"/>
      <w:r>
        <w:t xml:space="preserve"> </w:t>
      </w:r>
      <w:r>
        <w:fldChar w:fldCharType="begin"/>
      </w:r>
      <w:r w:rsidR="00C3626C">
        <w:instrText xml:space="preserve"> ADDIN ZOTERO_ITEM CSL_CITATION {"citationID":"t4Hxgddk","properties":{"formattedCitation":"(2019)","plainCitation":"(2019)","noteIndex":0},"citationItems":[{"id":3716,"uris":["http://zotero.org/users/5056149/items/NB4EZF2G"],"itemData":{"id":3716,"type":"article-journal","abstract":"Stock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fldChar w:fldCharType="separate"/>
      </w:r>
      <w:r w:rsidRPr="00A848A7">
        <w:t>(2019)</w:t>
      </w:r>
      <w:r>
        <w:fldChar w:fldCharType="end"/>
      </w:r>
      <w:r>
        <w:t xml:space="preserve"> implement</w:t>
      </w:r>
      <w:r w:rsidR="00FB2F76">
        <w:t>ed</w:t>
      </w:r>
      <w:r>
        <w:t xml:space="preserve"> a</w:t>
      </w:r>
      <w:r w:rsidR="003C5A44">
        <w:t xml:space="preserve"> </w:t>
      </w:r>
      <w:r w:rsidR="00C3626C">
        <w:t xml:space="preserve">categorical </w:t>
      </w:r>
      <w:r>
        <w:t>s</w:t>
      </w:r>
      <w:r w:rsidRPr="00A848A7">
        <w:t>pati</w:t>
      </w:r>
      <w:r>
        <w:t>al-</w:t>
      </w:r>
      <w:r w:rsidRPr="00A848A7">
        <w:t xml:space="preserve">temporal </w:t>
      </w:r>
      <w:r w:rsidR="004C15B3">
        <w:t>model</w:t>
      </w:r>
      <w:r w:rsidRPr="00A848A7">
        <w:t xml:space="preserve"> </w:t>
      </w:r>
      <w:r w:rsidR="007C4704">
        <w:t>to calculate</w:t>
      </w:r>
      <w:r w:rsidRPr="00A848A7">
        <w:t xml:space="preserve"> </w:t>
      </w:r>
      <w:r w:rsidR="001D7A23">
        <w:t xml:space="preserve">biomass and </w:t>
      </w:r>
      <w:r w:rsidR="00FB2F76">
        <w:t xml:space="preserve">age </w:t>
      </w:r>
      <w:r w:rsidR="007C4704">
        <w:t>composition</w:t>
      </w:r>
      <w:r w:rsidR="00FB2F76">
        <w:t xml:space="preserve"> in VAST </w:t>
      </w:r>
      <w:r w:rsidR="000B7BB9">
        <w:fldChar w:fldCharType="begin"/>
      </w:r>
      <w:r w:rsidR="00C3626C">
        <w:instrText xml:space="preserve"> ADDIN ZOTERO_ITEM CSL_CITATION {"citationID":"2Xzo9hwt","properties":{"formattedCitation":"(Thorson 2019)","plainCitation":"(Thorson 2019)","noteIndex":0},"citationItems":[{"id":2526,"uris":["http://zotero.org/users/5056149/items/XR3VG253"],"itemData":{"id":2526,"type":"article-journal","abstract":"Fisheries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Research","DOI":"10.1016/j.fishres.2018.10.013","page":"143-161","title":"Guidance for decisions using the Vector Autoregressive Spatio-Temporal (VAST) package in stock, ecosystem, habitat and climate assessments","volume":"210","author":[{"family":"Thorson","given":"James T."}],"issued":{"date-parts":[["2019"]]}}}],"schema":"https://github.com/citation-style-language/schema/raw/master/csl-citation.json"} </w:instrText>
      </w:r>
      <w:r w:rsidR="000B7BB9">
        <w:fldChar w:fldCharType="separate"/>
      </w:r>
      <w:r w:rsidR="000B7BB9" w:rsidRPr="000B7BB9">
        <w:t>(Thorson 2019)</w:t>
      </w:r>
      <w:r w:rsidR="000B7BB9">
        <w:fldChar w:fldCharType="end"/>
      </w:r>
      <w:r w:rsidR="004C2611">
        <w:t xml:space="preserve"> </w:t>
      </w:r>
      <w:r w:rsidR="001D7A23">
        <w:t xml:space="preserve">for systematic surveys, </w:t>
      </w:r>
      <w:r w:rsidR="00FB2F76">
        <w:t>using the approach of Berg et al.</w:t>
      </w:r>
      <w:r w:rsidR="003C5A44">
        <w:t xml:space="preserve"> </w:t>
      </w:r>
      <w:r w:rsidR="00FB2F76">
        <w:fldChar w:fldCharType="begin"/>
      </w:r>
      <w:r w:rsidR="00C3626C">
        <w:instrText xml:space="preserve"> ADDIN ZOTERO_ITEM CSL_CITATION {"citationID":"IHmCHTfo","properties":{"formattedCitation":"(2014)","plainCitation":"(2014)","noteIndex":0},"citationItems":[{"id":2377,"uris":["http://zotero.org/users/5056149/items/UZJW4J3H"],"itemData":{"id":2377,"type":"article-journal","abstract":"Indices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FB2F76">
        <w:fldChar w:fldCharType="separate"/>
      </w:r>
      <w:r w:rsidR="00FB2F76" w:rsidRPr="00FB2F76">
        <w:t>(2014)</w:t>
      </w:r>
      <w:r w:rsidR="00FB2F76">
        <w:fldChar w:fldCharType="end"/>
      </w:r>
      <w:r>
        <w:t>, and showed that</w:t>
      </w:r>
      <w:r w:rsidR="004C2611">
        <w:t>,</w:t>
      </w:r>
      <w:r>
        <w:t xml:space="preserve"> in a simulation experiment</w:t>
      </w:r>
      <w:r w:rsidR="004C2611">
        <w:t>,</w:t>
      </w:r>
      <w:r>
        <w:t xml:space="preserve"> it resulted in a </w:t>
      </w:r>
      <w:r w:rsidR="00646FCB">
        <w:t xml:space="preserve">significant </w:t>
      </w:r>
      <w:r>
        <w:t xml:space="preserve">increase in the effective sample size over </w:t>
      </w:r>
      <w:r w:rsidR="001D7A23">
        <w:t xml:space="preserve">standard </w:t>
      </w:r>
      <w:r w:rsidR="00646FCB">
        <w:t xml:space="preserve">[survey] </w:t>
      </w:r>
      <w:r>
        <w:t xml:space="preserve">design-based methods. </w:t>
      </w:r>
      <w:r w:rsidR="00FB2F76">
        <w:t xml:space="preserve">They concluded that </w:t>
      </w:r>
      <w:r w:rsidR="00C3626C">
        <w:t xml:space="preserve">categorical </w:t>
      </w:r>
      <w:r w:rsidR="00FB2F76">
        <w:t>spatial-temporal models improve e</w:t>
      </w:r>
      <w:r w:rsidR="00FB2F76" w:rsidRPr="00FB2F76">
        <w:t>stimat</w:t>
      </w:r>
      <w:r w:rsidR="00FB2F76">
        <w:t>ion of</w:t>
      </w:r>
      <w:r w:rsidR="00FB2F76" w:rsidRPr="00FB2F76">
        <w:t xml:space="preserve"> </w:t>
      </w:r>
      <w:r w:rsidR="00FB2F76">
        <w:t>effective</w:t>
      </w:r>
      <w:r w:rsidR="00FB2F76" w:rsidRPr="00FB2F76">
        <w:t xml:space="preserve"> sample sizes</w:t>
      </w:r>
      <w:r w:rsidR="00FB2F76">
        <w:t xml:space="preserve">, account for co-variates, and have improved statistical properties over standard </w:t>
      </w:r>
      <w:r w:rsidR="001D7A23">
        <w:t xml:space="preserve">survey design-based </w:t>
      </w:r>
      <w:r w:rsidR="00FB2F76">
        <w:t>methods.</w:t>
      </w:r>
    </w:p>
    <w:p w14:paraId="49359F02" w14:textId="2921F10F" w:rsidR="004C15B3" w:rsidRDefault="004C15B3" w:rsidP="00A848A7"/>
    <w:p w14:paraId="44CAEB12" w14:textId="718A24BF" w:rsidR="004E696C" w:rsidRDefault="00FD1DF2" w:rsidP="00500340">
      <w:r>
        <w:t xml:space="preserve">Modelling approaches that estimate the relationship between </w:t>
      </w:r>
      <w:r w:rsidR="00190FB1">
        <w:t>length</w:t>
      </w:r>
      <w:r>
        <w:t xml:space="preserve"> and age to estimate age composition have not been </w:t>
      </w:r>
      <w:r w:rsidR="004C2611">
        <w:t>considered</w:t>
      </w:r>
      <w:r w:rsidR="00250EA2">
        <w:t xml:space="preserve"> </w:t>
      </w:r>
      <w:r>
        <w:t xml:space="preserve">in detail </w:t>
      </w:r>
      <w:r w:rsidR="001918E2">
        <w:t xml:space="preserve">in </w:t>
      </w:r>
      <w:r>
        <w:t xml:space="preserve">the scientific literature. </w:t>
      </w:r>
      <w:r w:rsidR="004E696C">
        <w:t xml:space="preserve">While </w:t>
      </w:r>
      <w:proofErr w:type="spellStart"/>
      <w:r w:rsidR="00646FCB">
        <w:t>Rindoff</w:t>
      </w:r>
      <w:proofErr w:type="spellEnd"/>
      <w:r w:rsidR="00646FCB">
        <w:t xml:space="preserve"> &amp; Lewy </w:t>
      </w:r>
      <w:r w:rsidR="00646FCB">
        <w:fldChar w:fldCharType="begin"/>
      </w:r>
      <w:r w:rsidR="00C3626C">
        <w:instrText xml:space="preserve"> ADDIN ZOTERO_ITEM CSL_CITATION {"citationID":"kzUEXMzQ","properties":{"formattedCitation":"(2001)","plainCitation":"(2001)","noteIndex":0},"citationItems":[{"id":2374,"uris":["http://zotero.org/users/5056149/items/D8F76D9Y"],"itemData":{"id":2374,"type":"article-journal","abstract":"Sampling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rsidR="00646FCB">
        <w:fldChar w:fldCharType="separate"/>
      </w:r>
      <w:r w:rsidR="00646FCB" w:rsidRPr="002118C2">
        <w:t>(2001)</w:t>
      </w:r>
      <w:r w:rsidR="00646FCB">
        <w:fldChar w:fldCharType="end"/>
      </w:r>
      <w:r w:rsidR="00646FCB">
        <w:t xml:space="preserve"> and Berg &amp; Kristensen </w:t>
      </w:r>
      <w:r w:rsidR="00646FCB">
        <w:fldChar w:fldCharType="begin"/>
      </w:r>
      <w:r w:rsidR="00C3626C">
        <w:instrText xml:space="preserve"> ADDIN ZOTERO_ITEM CSL_CITATION {"citationID":"0XDGYNIE","properties":{"formattedCitation":"(2012)","plainCitation":"(2012)","noteIndex":0},"citationItems":[{"id":2381,"uris":["http://zotero.org/users/5056149/items/QCPKSIL7"],"itemData":{"id":2381,"type":"article-journal","abstract":"Many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rsidR="00646FCB">
        <w:fldChar w:fldCharType="separate"/>
      </w:r>
      <w:r w:rsidR="00646FCB" w:rsidRPr="002118C2">
        <w:t>(2012)</w:t>
      </w:r>
      <w:r w:rsidR="00646FCB">
        <w:fldChar w:fldCharType="end"/>
      </w:r>
      <w:r w:rsidR="00646FCB">
        <w:t xml:space="preserve"> </w:t>
      </w:r>
      <w:r w:rsidR="007E70C2">
        <w:t>considered the application to fishery</w:t>
      </w:r>
      <w:r w:rsidR="00646FCB">
        <w:t xml:space="preserve"> catch-at-age, </w:t>
      </w:r>
      <w:r w:rsidR="007E70C2">
        <w:t>they focused on age-specific abundance from research surveys</w:t>
      </w:r>
      <w:r w:rsidR="004E696C">
        <w:t xml:space="preserve">; </w:t>
      </w:r>
      <w:r w:rsidR="00646FCB">
        <w:t xml:space="preserve">Berg et al. </w:t>
      </w:r>
      <w:r w:rsidR="00646FCB">
        <w:fldChar w:fldCharType="begin"/>
      </w:r>
      <w:r w:rsidR="00C3626C">
        <w:instrText xml:space="preserve"> ADDIN ZOTERO_ITEM CSL_CITATION {"citationID":"JAVSmhIi","properties":{"formattedCitation":"(2014)","plainCitation":"(2014)","noteIndex":0},"citationItems":[{"id":2377,"uris":["http://zotero.org/users/5056149/items/UZJW4J3H"],"itemData":{"id":2377,"type":"article-journal","abstract":"Indices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646FCB">
        <w:fldChar w:fldCharType="separate"/>
      </w:r>
      <w:r w:rsidR="00646FCB" w:rsidRPr="00FB2F76">
        <w:t>(2014)</w:t>
      </w:r>
      <w:r w:rsidR="00646FCB">
        <w:fldChar w:fldCharType="end"/>
      </w:r>
      <w:r w:rsidR="00646FCB">
        <w:t xml:space="preserve"> and </w:t>
      </w:r>
      <w:del w:id="104" w:author="Author">
        <w:r w:rsidR="00646FCB" w:rsidDel="004C2DC3">
          <w:delText xml:space="preserve"> </w:delText>
        </w:r>
      </w:del>
      <w:r w:rsidR="00646FCB">
        <w:t xml:space="preserve">Thorson &amp; </w:t>
      </w:r>
      <w:proofErr w:type="spellStart"/>
      <w:r w:rsidR="00646FCB" w:rsidRPr="00A848A7">
        <w:t>Haltuch</w:t>
      </w:r>
      <w:proofErr w:type="spellEnd"/>
      <w:r w:rsidR="00646FCB">
        <w:t xml:space="preserve"> </w:t>
      </w:r>
      <w:r w:rsidR="00646FCB">
        <w:fldChar w:fldCharType="begin"/>
      </w:r>
      <w:r w:rsidR="00C3626C">
        <w:instrText xml:space="preserve"> ADDIN ZOTERO_ITEM CSL_CITATION {"citationID":"c1whcefy","properties":{"formattedCitation":"(2019)","plainCitation":"(2019)","noteIndex":0},"citationItems":[{"id":3716,"uris":["http://zotero.org/users/5056149/items/NB4EZF2G"],"itemData":{"id":3716,"type":"article-journal","abstract":"Stock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A."}],"issued":{"date-parts":[["2019",3]]}},"suppress-author":true}],"schema":"https://github.com/citation-style-language/schema/raw/master/csl-citation.json"} </w:instrText>
      </w:r>
      <w:r w:rsidR="00646FCB">
        <w:fldChar w:fldCharType="separate"/>
      </w:r>
      <w:r w:rsidR="00646FCB" w:rsidRPr="00A848A7">
        <w:t>(2019)</w:t>
      </w:r>
      <w:r w:rsidR="00646FCB">
        <w:fldChar w:fldCharType="end"/>
      </w:r>
      <w:r w:rsidR="00646FCB">
        <w:t xml:space="preserve"> </w:t>
      </w:r>
      <w:r w:rsidR="007E70C2">
        <w:t>looked only at</w:t>
      </w:r>
      <w:r w:rsidR="00646FCB">
        <w:t xml:space="preserve"> age-specific abundance from research surveys.</w:t>
      </w:r>
    </w:p>
    <w:p w14:paraId="68DBBD11" w14:textId="77777777" w:rsidR="004E696C" w:rsidRDefault="004E696C" w:rsidP="00500340"/>
    <w:p w14:paraId="494144D3" w14:textId="342607CD" w:rsidR="00127C94" w:rsidRDefault="00127C94" w:rsidP="00500340">
      <w:r>
        <w:t>Since th</w:t>
      </w:r>
      <w:r w:rsidR="007E70C2">
        <w:t>e</w:t>
      </w:r>
      <w:r>
        <w:t xml:space="preserve"> studies of </w:t>
      </w:r>
      <w:proofErr w:type="spellStart"/>
      <w:r>
        <w:t>Rindoff</w:t>
      </w:r>
      <w:proofErr w:type="spellEnd"/>
      <w:r>
        <w:t xml:space="preserve"> &amp; Lewy </w:t>
      </w:r>
      <w:r>
        <w:fldChar w:fldCharType="begin"/>
      </w:r>
      <w:r w:rsidR="00C3626C">
        <w:instrText xml:space="preserve"> ADDIN ZOTERO_ITEM CSL_CITATION {"citationID":"ELX6hA5n","properties":{"formattedCitation":"(2001)","plainCitation":"(2001)","noteIndex":0},"citationItems":[{"id":2374,"uris":["http://zotero.org/users/5056149/items/D8F76D9Y"],"itemData":{"id":2374,"type":"article-journal","abstract":"Sampling of length and age distributions of catches is important for the assessment of commercially fished stocks. This paper presents a new method for statistical analyses and comparisons of length and age distributions based on generalised linear models of continuation-ratio logits. The method allows statistical testing of the effects of both continuous and discrete variables. Further, by utilising the smoothness of length and age distributions as a function of length, the method provides more accurate estimates of these distributions than traditional methods. The observations are assumed to be multinomially distributed, but cases in which the variance exceeds that of this distribution may also be analysed. The implementation of the method in existing statistical analysis software is straightforward and is demonstrated using length and age distributions of the lesser sandeel, Ammodytes marinus Raitt.","container-title":"Canadian Journal of Fisheries and Aquatic Sciences","DOI":"10.1139/f01-062","ISSN":"0706-652X, 1205-7533","issue":"6","language":"en","page":"1141-1152","source":"DOI.org (Crossref)","title":"Analyses of length and age distributions using continuation-ratio logits","volume":"58","author":[{"family":"Rindorf","given":"Anna"},{"family":"Lewy","given":"Peter"}],"issued":{"date-parts":[["2001",6,1]]}},"suppress-author":true}],"schema":"https://github.com/citation-style-language/schema/raw/master/csl-citation.json"} </w:instrText>
      </w:r>
      <w:r>
        <w:fldChar w:fldCharType="separate"/>
      </w:r>
      <w:r w:rsidRPr="002118C2">
        <w:t>(2001)</w:t>
      </w:r>
      <w:r>
        <w:fldChar w:fldCharType="end"/>
      </w:r>
      <w:r w:rsidR="004C2611">
        <w:t xml:space="preserve">, </w:t>
      </w:r>
      <w:r>
        <w:t xml:space="preserve">Berg &amp; Kristensen </w:t>
      </w:r>
      <w:r>
        <w:fldChar w:fldCharType="begin"/>
      </w:r>
      <w:r w:rsidR="00C3626C">
        <w:instrText xml:space="preserve"> ADDIN ZOTERO_ITEM CSL_CITATION {"citationID":"0GcBe1is","properties":{"formattedCitation":"(2012)","plainCitation":"(2012)","noteIndex":0},"citationItems":[{"id":2381,"uris":["http://zotero.org/users/5056149/items/QCPKSIL7"],"itemData":{"id":2381,"type":"article-journal","abstract":"Many ﬁsh stock assessments are based on numbers at age from research sampling programmes and samples from commercial catches. However, only a small fraction of the catch is typically analyzed for age as this is a costly and time-consuming process. Larger samples of the length distribution and a socalled age-length key (ALK) is then used to obtain the age distribution. Regional differences in ALKs are not uncommon, but stratiﬁcation is often problematic due to a small number of samples. Here, we combine generalized additive modelling with continuation ratio logits to model the probability of age given length and spatial coordinates to overcome these issues. The method is applied to data gathered on North Sea haddock (Melanogrammus aegleﬁnus), cod (Gadus morhua), whiting (Merlangius merlangus) and herring (Clupea harengus) and its implications for a simple age-based survey index of abundance are examined. The spatial varying ALK outperforms simpler approaches with respect to AIC and BIC, and the survey indices created using the spatial varying ALK displays better internal and external consistency indicating improved precision.","container-title":"Fisheries Research","DOI":"10.1016/j.fishres.2012.06.016","ISSN":"01657836","journalAbbreviation":"Fisheries Research","language":"en","page":"119-126","source":"DOI.org (Crossref)","title":"Spatial age-length key modelling using continuation ratio logits","volume":"129-130","author":[{"family":"Berg","given":"Casper W."},{"family":"Kristensen","given":"Kasper"}],"issued":{"date-parts":[["2012",10]]}},"suppress-author":true}],"schema":"https://github.com/citation-style-language/schema/raw/master/csl-citation.json"} </w:instrText>
      </w:r>
      <w:r>
        <w:fldChar w:fldCharType="separate"/>
      </w:r>
      <w:r w:rsidRPr="002118C2">
        <w:t>(2012)</w:t>
      </w:r>
      <w:r>
        <w:fldChar w:fldCharType="end"/>
      </w:r>
      <w:r w:rsidR="004C2611">
        <w:t xml:space="preserve">, and Berg et al. </w:t>
      </w:r>
      <w:r w:rsidR="004C2611">
        <w:fldChar w:fldCharType="begin"/>
      </w:r>
      <w:r w:rsidR="00C3626C">
        <w:instrText xml:space="preserve"> ADDIN ZOTERO_ITEM CSL_CITATION {"citationID":"637RGdhj","properties":{"formattedCitation":"(2014)","plainCitation":"(2014)","noteIndex":0},"citationItems":[{"id":2377,"uris":["http://zotero.org/users/5056149/items/UZJW4J3H"],"itemData":{"id":2377,"type":"article-journal","abstract":"Indices of abundance from ﬁshery-independent trawl surveys constitute an important source of information for many ﬁsh stock assessments. Indices are often calculated using area stratiﬁed sample means on age-disaggregated data, and ﬁnally treated in stock assessment models as independent observations. We evaluate a series of alternative methods for calculating indices of abundance from trawl survey data (delta-lognormal, delta-gamma, and Tweedie using Generalized Additive Models) as well as different error structures for these indices when used as input in an age-based stock assessment model (time-constant vs time-varying variance, and independent versus correlated age groups within years). The methods are applied to data on North Sea herring (Clupea harengus), sprat (Sprattus sprattus), and whiting (Merlangius merlangus), and the full stock assessments are carried out to evaluate the different indices produced. The stratiﬁed mean method is found much more imprecise than the alternatives based on GAMs, which are found to be similar. Having time-varying index variances is found to be of minor importance, whereas the independence assumption is not only violated but has signiﬁcant impact on the assessments.","container-title":"Fisheries Research","DOI":"10.1016/j.fishres.2013.10.005","ISSN":"01657836","journalAbbreviation":"Fisheries Research","language":"en","page":"91-99","source":"DOI.org (Crossref)","title":"Evaluation of alternative age-based methods for estimating relative abundance from survey data in relation to assessment models","volume":"151","author":[{"family":"Berg","given":"Casper W."},{"family":"Nielsen","given":"Anders"},{"family":"Kristensen","given":"Kasper"}],"issued":{"date-parts":[["2014",3]]}},"suppress-author":true}],"schema":"https://github.com/citation-style-language/schema/raw/master/csl-citation.json"} </w:instrText>
      </w:r>
      <w:r w:rsidR="004C2611">
        <w:fldChar w:fldCharType="separate"/>
      </w:r>
      <w:r w:rsidR="004C2611" w:rsidRPr="004C2611">
        <w:t>(2014)</w:t>
      </w:r>
      <w:r w:rsidR="004C2611">
        <w:fldChar w:fldCharType="end"/>
      </w:r>
      <w:r>
        <w:t xml:space="preserve">, modelling software to implement spatial-temporal GAMs has improved considerably </w:t>
      </w:r>
      <w:r w:rsidR="008D50BA">
        <w:t xml:space="preserve">—for example </w:t>
      </w:r>
      <w:r w:rsidR="00DF6533">
        <w:t xml:space="preserve">see </w:t>
      </w:r>
      <w:proofErr w:type="spellStart"/>
      <w:r w:rsidR="008D50BA" w:rsidRPr="008D50BA">
        <w:rPr>
          <w:rFonts w:ascii="Courier New" w:hAnsi="Courier New" w:cs="Courier New"/>
        </w:rPr>
        <w:t>mgcv</w:t>
      </w:r>
      <w:proofErr w:type="spellEnd"/>
      <w:r w:rsidR="008D50BA">
        <w:t xml:space="preserve"> </w:t>
      </w:r>
      <w:r>
        <w:fldChar w:fldCharType="begin"/>
      </w:r>
      <w:r w:rsidR="00C3626C">
        <w:instrText xml:space="preserve"> ADDIN ZOTERO_ITEM CSL_CITATION {"citationID":"wjaanyH2","properties":{"formattedCitation":"(Wood et al. 2016; Wood 2017)","plainCitation":"(Wood et al. 2016; Wood 2017)","noteIndex":0},"citationItems":[{"id":21,"uris":["http://zotero.org/users/5056149/items/5NBELEEB"],"itemData":{"id":21,"type":"article-journal","container-title":"Journal of the American Statistical Association","page":"1548-1575","title":"Smoothing parameter and model selection for general smooth models (with discussion)","volume":"111","author":[{"family":"Wood","given":"S. N."},{"family":"Pya","given":"Natalya"},{"family":"Säfken","given":"B."}],"issued":{"date-parts":[["2016"]]}}},{"id":20,"uris":["http://zotero.org/users/5056149/items/32JG2RUB"],"itemData":{"id":20,"type":"book","edition":"2","publisher":"Chapman and Hall/CRC","title":"Generalized Additive Models: An Introduction with R","author":[{"family":"Wood","given":"S. N."}],"issued":{"date-parts":[["2017"]]}}}],"schema":"https://github.com/citation-style-language/schema/raw/master/csl-citation.json"} </w:instrText>
      </w:r>
      <w:r>
        <w:fldChar w:fldCharType="separate"/>
      </w:r>
      <w:r w:rsidR="008D50BA" w:rsidRPr="008D50BA">
        <w:t>(Wood et al. 2016; Wood 2017)</w:t>
      </w:r>
      <w:r>
        <w:fldChar w:fldCharType="end"/>
      </w:r>
      <w:r w:rsidR="008D50BA">
        <w:t xml:space="preserve">, </w:t>
      </w:r>
      <w:del w:id="105" w:author="Author">
        <w:r w:rsidR="008D50BA" w:rsidDel="004C2DC3">
          <w:delText xml:space="preserve">STAN </w:delText>
        </w:r>
      </w:del>
      <w:ins w:id="106" w:author="Author">
        <w:r w:rsidR="004C2DC3">
          <w:t xml:space="preserve">Stan </w:t>
        </w:r>
      </w:ins>
      <w:r w:rsidR="008D50BA">
        <w:fldChar w:fldCharType="begin"/>
      </w:r>
      <w:r w:rsidR="00C3626C">
        <w:instrText xml:space="preserve"> ADDIN ZOTERO_ITEM CSL_CITATION {"citationID":"GwxJIaWi","properties":{"formattedCitation":"(Carpenter et al. 2017)","plainCitation":"(Carpenter et al. 2017)","noteIndex":0},"citationItems":[{"id":1947,"uris":["http://zotero.org/users/5056149/items/FGJVXLKL"],"itemData":{"id":1947,"type":"article-journal","abstract":"Stan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Software","DOI":"10.18637/jss.v076.i01","ISSN":"1548-7660","issue":"1","language":"English","source":"www.osti.gov","title":"STAN: A Probabilistic Programming Language","title-short":"Stan","URL":"https://www.osti.gov/pages/biblio/1430202-stan-probabilistic-programming-language","volume":"76","author":[{"family":"Carpenter","given":"Bob"},{"family":"Gelman","given":"Andrew"},{"family":"Hoffman","given":"Matthew D."},{"family":"Lee","given":"Daniel"},{"family":"Goodrich","given":"Ben"},{"family":"Betancourt","given":"Michael"},{"family":"Brubaker","given":"Marcus"},{"family":"Guo","given":"Jiqiang"},{"family":"Li","given":"Peter"},{"family":"Riddell","given":"Allen"}],"accessed":{"date-parts":[["2019",6,11]]},"issued":{"date-parts":[["2017",1,1]]}}}],"schema":"https://github.com/citation-style-language/schema/raw/master/csl-citation.json"} </w:instrText>
      </w:r>
      <w:r w:rsidR="008D50BA">
        <w:fldChar w:fldCharType="separate"/>
      </w:r>
      <w:r w:rsidR="008D50BA" w:rsidRPr="008D50BA">
        <w:t>(Carpenter et al. 2017)</w:t>
      </w:r>
      <w:r w:rsidR="008D50BA">
        <w:fldChar w:fldCharType="end"/>
      </w:r>
      <w:r w:rsidR="004C2611">
        <w:t xml:space="preserve">, </w:t>
      </w:r>
      <w:r w:rsidR="008D50BA" w:rsidRPr="008D50BA">
        <w:rPr>
          <w:rFonts w:ascii="Courier New" w:hAnsi="Courier New" w:cs="Courier New"/>
        </w:rPr>
        <w:t>brms</w:t>
      </w:r>
      <w:r w:rsidR="008D50BA">
        <w:t xml:space="preserve"> </w:t>
      </w:r>
      <w:r w:rsidR="008D50BA">
        <w:fldChar w:fldCharType="begin"/>
      </w:r>
      <w:r w:rsidR="00C3626C">
        <w:instrText xml:space="preserve"> ADDIN ZOTERO_ITEM CSL_CITATION {"citationID":"FVbRndrZ","properties":{"formattedCitation":"(B\\uc0\\u252{}rkner 2017, 2018)","plainCitation":"(Bürkner 2017, 2018)","noteIndex":0},"citationItems":[{"id":2421,"uris":["http://zotero.org/users/5056149/items/JCMESVTF"],"itemData":{"id":2421,"type":"article-journal","abstract":"The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Software","DOI":"10.18637/jss.v080.i01","ISSN":"1548-7660","issue":"1","language":"en","source":"DOI.org (Crossref)","title":"brms: An R Package for Bayesian Multilevel Models Using Stan","title-short":"&lt;b&gt;brms&lt;/b&gt;","URL":"http://www.jstatsoft.org/v80/i01/","volume":"80","author":[{"family":"Bürkner","given":"Paul-Christian"}],"accessed":{"date-parts":[["2020",4,26]]},"issued":{"date-parts":[["2017"]]}}},{"id":2426,"uris":["http://zotero.org/users/5056149/items/39VXZTD6"],"itemData":{"id":2426,"type":"article-journal","container-title":"The R Journal","ISSN":"2073-4859","issue":"1","language":"en","page":"395-411","source":"journal.r-project.org","title":"Advanced Bayesian Multilevel Modeling with the R Package brms","volume":"10","author":[{"family":"Bürkner","given":"Paul-Christian"}],"issued":{"date-parts":[["2018"]]}}}],"schema":"https://github.com/citation-style-language/schema/raw/master/csl-citation.json"} </w:instrText>
      </w:r>
      <w:r w:rsidR="008D50BA">
        <w:fldChar w:fldCharType="separate"/>
      </w:r>
      <w:r w:rsidR="008D50BA" w:rsidRPr="008D50BA">
        <w:rPr>
          <w:szCs w:val="24"/>
        </w:rPr>
        <w:t>(Bürkner 2017, 2018)</w:t>
      </w:r>
      <w:r w:rsidR="008D50BA">
        <w:fldChar w:fldCharType="end"/>
      </w:r>
      <w:r w:rsidR="008D50BA">
        <w:t xml:space="preserve">, and VAST </w:t>
      </w:r>
      <w:r w:rsidR="008D50BA">
        <w:fldChar w:fldCharType="begin"/>
      </w:r>
      <w:r w:rsidR="00C3626C">
        <w:instrText xml:space="preserve"> ADDIN ZOTERO_ITEM CSL_CITATION {"citationID":"dN0C8ntR","properties":{"formattedCitation":"(Thorson 2019; Thorson &amp; Haltuch 2019)","plainCitation":"(Thorson 2019; Thorson &amp; Haltuch 2019)","noteIndex":0},"citationItems":[{"id":2526,"uris":["http://zotero.org/users/5056149/items/XR3VG253"],"itemData":{"id":2526,"type":"article-journal","abstract":"Fisheries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Research","DOI":"10.1016/j.fishres.2018.10.013","page":"143-161","title":"Guidance for decisions using the Vector Autoregressive Spatio-Temporal (VAST) package in stock, ecosystem, habitat and climate assessments","volume":"210","author":[{"family":"Thorson","given":"James T."}],"issued":{"date-parts":[["2019"]]}}},{"id":3716,"uris":["http://zotero.org/users/5056149/items/NB4EZF2G"],"itemData":{"id":3716,"type":"article-journal","abstract":"Stock assessment models are ﬁtted to abundance-index, ﬁshery catch, and age–length–sex composition data that are estimated from survey and ﬁshery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ﬁt using the spatiotemporal estimator, resulting in smaller standard errors when estimating spawning biomass. We conclude that spatiotemporal approaches are feasible for estimating both abundance-index and compositional data, thereby providing a uniﬁed approach for generating inputs for stock assessments. We hypothesize that spatiotemporal methods will improve statistical efﬁciency for composition data in many stock assessments and recommend that future research explore the impact of including additional habitat or sampling covariates.","container-title":"Canadian Journal of Fisheries and Aquatic Sciences","DOI":"10.1139/cjfas-2018-0015","ISSN":"0706-652X, 1205-7533","issue":"3","journalAbbreviation":"Can. J. Fish. Aquat. Sci.","language":"en","page":"401-414","source":"DOI.org (Crossref)","title":"Spatiotemporal analysis of compositional data: increased precision and improved workflow using model-based inputs to stock assessment","title-short":"Spatiotemporal analysis of compositional data","volume":"76","author":[{"family":"Thorson","given":"James T."},{"family":"Haltuch","given":"Melissa A."}],"issued":{"date-parts":[["2019",3]]}}}],"schema":"https://github.com/citation-style-language/schema/raw/master/csl-citation.json"} </w:instrText>
      </w:r>
      <w:r w:rsidR="008D50BA">
        <w:fldChar w:fldCharType="separate"/>
      </w:r>
      <w:r w:rsidR="00FB2F76" w:rsidRPr="00FB2F76">
        <w:t>(Thorson 2019; Thorson &amp; Haltuch 2019)</w:t>
      </w:r>
      <w:r w:rsidR="008D50BA">
        <w:fldChar w:fldCharType="end"/>
      </w:r>
      <w:r w:rsidR="008D50BA">
        <w:t>.</w:t>
      </w:r>
    </w:p>
    <w:p w14:paraId="0441A72C" w14:textId="77777777" w:rsidR="00127C94" w:rsidRDefault="00127C94" w:rsidP="00500340"/>
    <w:p w14:paraId="4710E835" w14:textId="3F9488E7" w:rsidR="00206222" w:rsidRDefault="00B2180A" w:rsidP="00206222">
      <w:r>
        <w:t>Modern categorical</w:t>
      </w:r>
      <w:r w:rsidR="00F63CE9">
        <w:t xml:space="preserve"> m</w:t>
      </w:r>
      <w:r w:rsidR="001918E2">
        <w:t>odelling</w:t>
      </w:r>
      <w:r w:rsidR="00FD1DF2">
        <w:t xml:space="preserve"> approach</w:t>
      </w:r>
      <w:r w:rsidR="007C4704">
        <w:t>es are</w:t>
      </w:r>
      <w:r w:rsidR="00FD1DF2">
        <w:t xml:space="preserve"> likely to provide a</w:t>
      </w:r>
      <w:r w:rsidR="00D673FD">
        <w:t xml:space="preserve">n </w:t>
      </w:r>
      <w:r w:rsidR="00DC2EBF">
        <w:t xml:space="preserve">improved </w:t>
      </w:r>
      <w:r w:rsidR="00C3626C">
        <w:t xml:space="preserve">alternative to bootstrap approaches for calculating </w:t>
      </w:r>
      <w:del w:id="107" w:author="Author">
        <w:r w:rsidR="00C3626C" w:rsidDel="00292EB5">
          <w:delText xml:space="preserve">length </w:delText>
        </w:r>
      </w:del>
      <w:ins w:id="108" w:author="Author">
        <w:r w:rsidR="00292EB5">
          <w:t xml:space="preserve">age </w:t>
        </w:r>
      </w:ins>
      <w:del w:id="109" w:author="Author">
        <w:r w:rsidR="00C3626C" w:rsidDel="00292EB5">
          <w:delText xml:space="preserve">frequencies </w:delText>
        </w:r>
      </w:del>
      <w:ins w:id="110" w:author="Author">
        <w:r w:rsidR="00292EB5">
          <w:t xml:space="preserve">composition </w:t>
        </w:r>
      </w:ins>
      <w:del w:id="111" w:author="Author">
        <w:r w:rsidR="00C3626C" w:rsidDel="004C2DC3">
          <w:delText xml:space="preserve">from </w:delText>
        </w:r>
      </w:del>
      <w:r w:rsidR="00C3626C">
        <w:t>using</w:t>
      </w:r>
      <w:r w:rsidR="00FD1DF2">
        <w:t xml:space="preserve"> </w:t>
      </w:r>
      <w:r w:rsidR="001918E2">
        <w:t xml:space="preserve">ALKs </w:t>
      </w:r>
      <w:del w:id="112" w:author="Author">
        <w:r w:rsidR="001918E2" w:rsidDel="004C2DC3">
          <w:delText xml:space="preserve">for </w:delText>
        </w:r>
      </w:del>
      <w:ins w:id="113" w:author="Author">
        <w:r w:rsidR="004C2DC3">
          <w:t xml:space="preserve">by </w:t>
        </w:r>
      </w:ins>
      <w:r w:rsidR="00FD1DF2">
        <w:t xml:space="preserve">estimating age composition across fisheries, areas, and/or season for a species — avoiding the strict requirements </w:t>
      </w:r>
      <w:r w:rsidR="003C406C">
        <w:t>in</w:t>
      </w:r>
      <w:r w:rsidR="00FD1DF2">
        <w:t xml:space="preserve"> </w:t>
      </w:r>
      <w:r w:rsidR="003C406C">
        <w:t xml:space="preserve">standard </w:t>
      </w:r>
      <w:r w:rsidR="004E696C">
        <w:t xml:space="preserve">ALK </w:t>
      </w:r>
      <w:r w:rsidR="003C406C">
        <w:t>method</w:t>
      </w:r>
      <w:r w:rsidR="004E696C">
        <w:t>s</w:t>
      </w:r>
      <w:r w:rsidR="003C406C">
        <w:t xml:space="preserve"> for </w:t>
      </w:r>
      <w:r w:rsidR="00FD1DF2">
        <w:t>age-</w:t>
      </w:r>
      <w:r w:rsidR="00190FB1">
        <w:t>length</w:t>
      </w:r>
      <w:r w:rsidR="00FD1DF2">
        <w:t xml:space="preserve"> samples from every area, time period; and more robustly account</w:t>
      </w:r>
      <w:r w:rsidR="00D4780A">
        <w:t>ing</w:t>
      </w:r>
      <w:r w:rsidR="00FD1DF2">
        <w:t xml:space="preserve"> for</w:t>
      </w:r>
      <w:r w:rsidR="001B4198">
        <w:t xml:space="preserve"> covariates and</w:t>
      </w:r>
      <w:r w:rsidR="00FD1DF2">
        <w:t xml:space="preserve"> in-season growth for a given species.</w:t>
      </w:r>
    </w:p>
    <w:p w14:paraId="6EA90EF8" w14:textId="77777777" w:rsidR="00206222" w:rsidRDefault="00206222" w:rsidP="00206222"/>
    <w:p w14:paraId="71CF0A33" w14:textId="18063D0E" w:rsidR="001D24EF" w:rsidRDefault="001918E2" w:rsidP="0052676F">
      <w:r>
        <w:t>Development</w:t>
      </w:r>
      <w:r w:rsidR="009A6482">
        <w:t xml:space="preserve"> of </w:t>
      </w:r>
      <w:r w:rsidR="00B2180A">
        <w:t>such</w:t>
      </w:r>
      <w:r>
        <w:t xml:space="preserve"> models is likely to</w:t>
      </w:r>
      <w:r w:rsidR="009A6482">
        <w:t xml:space="preserve"> provide </w:t>
      </w:r>
      <w:r w:rsidR="00C3626C">
        <w:t xml:space="preserve">length and </w:t>
      </w:r>
      <w:r w:rsidR="009A6482">
        <w:t xml:space="preserve">age composition data </w:t>
      </w:r>
      <w:r w:rsidR="00D4780A">
        <w:t>for</w:t>
      </w:r>
      <w:r w:rsidR="00DC27D6">
        <w:t xml:space="preserve"> New Zealand </w:t>
      </w:r>
      <w:r w:rsidR="00D4780A">
        <w:t>species that</w:t>
      </w:r>
      <w:r w:rsidR="009A6482">
        <w:t xml:space="preserve"> have not previously been available </w:t>
      </w:r>
      <w:r w:rsidR="00201A35">
        <w:t xml:space="preserve">due to non-representative sampling or poor sampling coverage, </w:t>
      </w:r>
      <w:r w:rsidR="009A6482">
        <w:t>a</w:t>
      </w:r>
      <w:r w:rsidR="00D4780A">
        <w:t xml:space="preserve">s well as </w:t>
      </w:r>
      <w:r w:rsidR="004E696C">
        <w:t xml:space="preserve">more robustly </w:t>
      </w:r>
      <w:r w:rsidR="00D4780A">
        <w:t xml:space="preserve">accounting for </w:t>
      </w:r>
      <w:r w:rsidR="009A6482">
        <w:t>spatial-temporal</w:t>
      </w:r>
      <w:r w:rsidR="00D673FD">
        <w:t xml:space="preserve"> </w:t>
      </w:r>
      <w:r w:rsidR="00D4780A">
        <w:t xml:space="preserve">variability </w:t>
      </w:r>
      <w:r w:rsidR="00D673FD">
        <w:t xml:space="preserve">and in-season growth </w:t>
      </w:r>
      <w:r w:rsidR="009A6482">
        <w:t xml:space="preserve">effects. </w:t>
      </w:r>
      <w:r w:rsidR="001D24EF">
        <w:t xml:space="preserve">Further, application of spatial-temporal models may </w:t>
      </w:r>
      <w:r>
        <w:t xml:space="preserve">allow </w:t>
      </w:r>
      <w:r w:rsidR="001D24EF">
        <w:t>improve</w:t>
      </w:r>
      <w:r>
        <w:t>d</w:t>
      </w:r>
      <w:r w:rsidR="001D24EF">
        <w:t xml:space="preserve"> sampling efficiency </w:t>
      </w:r>
      <w:r w:rsidR="00E05D0B">
        <w:t>with</w:t>
      </w:r>
      <w:r w:rsidR="00D673FD">
        <w:t xml:space="preserve"> </w:t>
      </w:r>
      <w:r w:rsidR="001D24EF">
        <w:t xml:space="preserve">a lower cost </w:t>
      </w:r>
      <w:r w:rsidR="00FF3290">
        <w:t>due to a reduced number of otoliths required</w:t>
      </w:r>
      <w:r w:rsidR="001D24EF">
        <w:t xml:space="preserve">, as well as </w:t>
      </w:r>
      <w:r w:rsidR="00D4780A">
        <w:t xml:space="preserve">giving </w:t>
      </w:r>
      <w:r w:rsidR="001D24EF">
        <w:t>age composition estimates for stocks and years not previously available.</w:t>
      </w:r>
    </w:p>
    <w:bookmarkEnd w:id="80"/>
    <w:p w14:paraId="3E226919" w14:textId="159CAFEC" w:rsidR="0007484B" w:rsidRDefault="0007484B" w:rsidP="0093349E"/>
    <w:p w14:paraId="3715B8AB" w14:textId="77777777" w:rsidR="00EA270C" w:rsidRDefault="00EA270C" w:rsidP="0093349E"/>
    <w:p w14:paraId="1FC96AE4" w14:textId="78E6936B" w:rsidR="00B12809" w:rsidRDefault="00B12809" w:rsidP="001833B0">
      <w:pPr>
        <w:pStyle w:val="Heading1"/>
      </w:pPr>
      <w:r>
        <w:t>Methods</w:t>
      </w:r>
    </w:p>
    <w:p w14:paraId="310BA465" w14:textId="18167047" w:rsidR="00B12809" w:rsidRDefault="00B12809" w:rsidP="0052676F"/>
    <w:p w14:paraId="5486A3EF" w14:textId="7D9E6037" w:rsidR="00F667DC" w:rsidRDefault="00B12809" w:rsidP="00B12809">
      <w:pPr>
        <w:rPr>
          <w:ins w:id="114" w:author="Author"/>
        </w:rPr>
      </w:pPr>
      <w:r>
        <w:t xml:space="preserve">This project will implement and evaluate the relative accuracy and effectiveness of </w:t>
      </w:r>
      <w:r w:rsidR="00637E62">
        <w:t xml:space="preserve">categorical </w:t>
      </w:r>
      <w:r w:rsidR="00470647">
        <w:t>model</w:t>
      </w:r>
      <w:r>
        <w:t xml:space="preserve">s </w:t>
      </w:r>
      <w:r w:rsidR="00D673FD">
        <w:t>compared with</w:t>
      </w:r>
      <w:r>
        <w:t xml:space="preserve"> </w:t>
      </w:r>
      <w:r w:rsidR="006E0FEC">
        <w:t>standard</w:t>
      </w:r>
      <w:r w:rsidR="00D673FD">
        <w:t xml:space="preserve"> </w:t>
      </w:r>
      <w:r w:rsidR="004E696C">
        <w:t xml:space="preserve">ALK </w:t>
      </w:r>
      <w:r w:rsidR="00D673FD">
        <w:t xml:space="preserve">methods </w:t>
      </w:r>
      <w:r>
        <w:t xml:space="preserve">to estimate </w:t>
      </w:r>
      <w:del w:id="115" w:author="Author">
        <w:r w:rsidDel="00F346E7">
          <w:delText>catch-at-</w:delText>
        </w:r>
      </w:del>
      <w:r>
        <w:t xml:space="preserve">age compositions from randomly collected </w:t>
      </w:r>
      <w:r w:rsidR="00190FB1">
        <w:t>length</w:t>
      </w:r>
      <w:r>
        <w:t xml:space="preserve"> frequencies and age</w:t>
      </w:r>
      <w:r w:rsidR="001918E2">
        <w:t>-</w:t>
      </w:r>
      <w:r w:rsidR="00190FB1">
        <w:t>length</w:t>
      </w:r>
      <w:r w:rsidR="001918E2">
        <w:t xml:space="preserve"> </w:t>
      </w:r>
      <w:r w:rsidR="002D32F9">
        <w:t>observations</w:t>
      </w:r>
      <w:r>
        <w:t>.</w:t>
      </w:r>
      <w:ins w:id="116" w:author="Author">
        <w:r w:rsidR="003E74F3">
          <w:t xml:space="preserve"> The approach will involve</w:t>
        </w:r>
        <w:r w:rsidR="008B301F">
          <w:t xml:space="preserve"> the</w:t>
        </w:r>
        <w:r w:rsidR="003E74F3">
          <w:t>:</w:t>
        </w:r>
      </w:ins>
    </w:p>
    <w:p w14:paraId="0633D57A" w14:textId="0D9152D6" w:rsidR="003E74F3" w:rsidRDefault="003E74F3" w:rsidP="00B12809">
      <w:pPr>
        <w:rPr>
          <w:ins w:id="117" w:author="Author"/>
        </w:rPr>
      </w:pPr>
    </w:p>
    <w:p w14:paraId="788B3068" w14:textId="71E7C1AE" w:rsidR="00982F84" w:rsidRDefault="00982F84" w:rsidP="00982F84">
      <w:pPr>
        <w:pStyle w:val="ListParagraph"/>
        <w:numPr>
          <w:ilvl w:val="0"/>
          <w:numId w:val="46"/>
        </w:numPr>
        <w:rPr>
          <w:ins w:id="118" w:author="Author"/>
        </w:rPr>
      </w:pPr>
      <w:ins w:id="119" w:author="Author">
        <w:r>
          <w:t>Development of a categorical model (e.g., multinomial) that can predict the true length composition and associated uncertainty from samples of length</w:t>
        </w:r>
      </w:ins>
    </w:p>
    <w:p w14:paraId="62FE2B77" w14:textId="7572DDC9" w:rsidR="00982F84" w:rsidRDefault="00982F84" w:rsidP="00982F84">
      <w:pPr>
        <w:pStyle w:val="ListParagraph"/>
        <w:numPr>
          <w:ilvl w:val="0"/>
          <w:numId w:val="46"/>
        </w:numPr>
        <w:rPr>
          <w:ins w:id="120" w:author="Author"/>
        </w:rPr>
      </w:pPr>
      <w:ins w:id="121" w:author="Author">
        <w:r>
          <w:t>Scaling of the length composition derived in step 1 by the catch</w:t>
        </w:r>
      </w:ins>
    </w:p>
    <w:p w14:paraId="1B2380FC" w14:textId="4952E4F9" w:rsidR="003E74F3" w:rsidRDefault="003E74F3" w:rsidP="00982F84">
      <w:pPr>
        <w:pStyle w:val="ListParagraph"/>
        <w:numPr>
          <w:ilvl w:val="0"/>
          <w:numId w:val="46"/>
        </w:numPr>
        <w:rPr>
          <w:ins w:id="122" w:author="Author"/>
        </w:rPr>
      </w:pPr>
      <w:ins w:id="123" w:author="Author">
        <w:r>
          <w:t>Development of an ordinal model that can predict age given length using paired age-length data and covariates</w:t>
        </w:r>
      </w:ins>
    </w:p>
    <w:p w14:paraId="040CC8A5" w14:textId="55732B81" w:rsidR="00982F84" w:rsidDel="00982F84" w:rsidRDefault="00982F84">
      <w:pPr>
        <w:pStyle w:val="ListParagraph"/>
        <w:numPr>
          <w:ilvl w:val="0"/>
          <w:numId w:val="46"/>
        </w:numPr>
        <w:rPr>
          <w:del w:id="124" w:author="Author"/>
        </w:rPr>
        <w:pPrChange w:id="125" w:author="Author">
          <w:pPr/>
        </w:pPrChange>
      </w:pPr>
      <w:ins w:id="126" w:author="Author">
        <w:r>
          <w:t>Conversion of the scaled length composition derived in step 2 to an age composition using the model described in step 3</w:t>
        </w:r>
      </w:ins>
    </w:p>
    <w:p w14:paraId="2BDF1467" w14:textId="281E77FB" w:rsidR="00F667DC" w:rsidRDefault="00F667DC">
      <w:pPr>
        <w:pStyle w:val="ListParagraph"/>
        <w:numPr>
          <w:ilvl w:val="0"/>
          <w:numId w:val="46"/>
        </w:numPr>
        <w:pPrChange w:id="127" w:author="Author">
          <w:pPr/>
        </w:pPrChange>
      </w:pPr>
    </w:p>
    <w:p w14:paraId="4E88D1DC" w14:textId="77777777" w:rsidR="00982F84" w:rsidRDefault="00982F84" w:rsidP="00B12809">
      <w:pPr>
        <w:rPr>
          <w:ins w:id="128" w:author="Author"/>
        </w:rPr>
      </w:pPr>
    </w:p>
    <w:p w14:paraId="69D30467" w14:textId="2456CF6A" w:rsidR="00B12809" w:rsidRDefault="00F667DC" w:rsidP="00B12809">
      <w:r>
        <w:t xml:space="preserve">Evaluation of methods will be via a simulation study based on characteristics </w:t>
      </w:r>
      <w:r w:rsidR="0058490F">
        <w:t>for</w:t>
      </w:r>
      <w:r>
        <w:t xml:space="preserve"> a range of typical fish stocks within New Zealand.</w:t>
      </w:r>
      <w:r w:rsidR="0058490F">
        <w:t xml:space="preserve"> </w:t>
      </w:r>
      <w:r w:rsidR="00FB522B">
        <w:t>T</w:t>
      </w:r>
      <w:r w:rsidR="00B12809">
        <w:t xml:space="preserve">he methods </w:t>
      </w:r>
      <w:r w:rsidR="00FB522B">
        <w:t xml:space="preserve">will then be applied </w:t>
      </w:r>
      <w:r w:rsidR="00B12809">
        <w:t xml:space="preserve">to selected case studies </w:t>
      </w:r>
      <w:r w:rsidR="002D32F9">
        <w:t>(</w:t>
      </w:r>
      <w:del w:id="129" w:author="Author">
        <w:r w:rsidR="00637E62" w:rsidDel="002628D1">
          <w:delText>e</w:delText>
        </w:r>
      </w:del>
      <w:ins w:id="130" w:author="Author">
        <w:r w:rsidR="002628D1">
          <w:t>i</w:t>
        </w:r>
      </w:ins>
      <w:r w:rsidR="00637E62">
        <w:t>.</w:t>
      </w:r>
      <w:del w:id="131" w:author="Author">
        <w:r w:rsidR="00637E62" w:rsidDel="002628D1">
          <w:delText>g</w:delText>
        </w:r>
      </w:del>
      <w:ins w:id="132" w:author="Author">
        <w:r w:rsidR="002628D1">
          <w:t>e</w:t>
        </w:r>
      </w:ins>
      <w:r w:rsidR="00637E62">
        <w:t>., hake</w:t>
      </w:r>
      <w:del w:id="133" w:author="Author">
        <w:r w:rsidR="00637E62" w:rsidDel="002628D1">
          <w:delText xml:space="preserve">, </w:delText>
        </w:r>
      </w:del>
      <w:ins w:id="134" w:author="Author">
        <w:r w:rsidR="002628D1">
          <w:t xml:space="preserve"> and </w:t>
        </w:r>
      </w:ins>
      <w:r w:rsidR="00637E62">
        <w:t>ling</w:t>
      </w:r>
      <w:del w:id="135" w:author="Author">
        <w:r w:rsidR="00637E62" w:rsidDel="002628D1">
          <w:delText>, and rock lobster</w:delText>
        </w:r>
      </w:del>
      <w:r w:rsidR="00637E62">
        <w:t>)</w:t>
      </w:r>
      <w:r w:rsidR="002D32F9">
        <w:t xml:space="preserve"> </w:t>
      </w:r>
      <w:r w:rsidR="00FB522B">
        <w:t>to</w:t>
      </w:r>
      <w:r w:rsidR="00B12809">
        <w:t xml:space="preserve"> compare </w:t>
      </w:r>
      <w:r w:rsidR="00B95126">
        <w:t xml:space="preserve">point </w:t>
      </w:r>
      <w:r w:rsidR="00B12809">
        <w:t xml:space="preserve">and </w:t>
      </w:r>
      <w:r w:rsidR="00B95126">
        <w:t>variance</w:t>
      </w:r>
      <w:r w:rsidR="00B12809">
        <w:t xml:space="preserve"> </w:t>
      </w:r>
      <w:r w:rsidR="00B95126">
        <w:t xml:space="preserve">estimates </w:t>
      </w:r>
      <w:r w:rsidR="00FB522B">
        <w:t>produced by</w:t>
      </w:r>
      <w:r w:rsidR="00B12809">
        <w:t xml:space="preserve"> each method on the resulting </w:t>
      </w:r>
      <w:r w:rsidR="00637E62">
        <w:t xml:space="preserve">scaled length or </w:t>
      </w:r>
      <w:r w:rsidR="00B12809">
        <w:t>age</w:t>
      </w:r>
      <w:r>
        <w:t xml:space="preserve"> composition</w:t>
      </w:r>
      <w:r w:rsidR="00637E62">
        <w:t>s</w:t>
      </w:r>
      <w:ins w:id="136" w:author="Author">
        <w:r w:rsidR="00DC7A05">
          <w:t xml:space="preserve">, and the effect of using length and age data collected outside of the time range selected for the standard </w:t>
        </w:r>
        <w:r w:rsidR="0038089E">
          <w:t>method</w:t>
        </w:r>
      </w:ins>
      <w:r w:rsidR="00B12809">
        <w:t>.</w:t>
      </w:r>
    </w:p>
    <w:p w14:paraId="3C60D196" w14:textId="3E2CB21A" w:rsidR="00206222" w:rsidRDefault="00206222" w:rsidP="00B12809"/>
    <w:p w14:paraId="458C3868" w14:textId="5B8FFFAC" w:rsidR="00E06A44" w:rsidRDefault="001918E2" w:rsidP="00B12809">
      <w:r>
        <w:t xml:space="preserve">Guidance on the best method for estimating age composition from </w:t>
      </w:r>
      <w:r w:rsidR="00190FB1">
        <w:t>length</w:t>
      </w:r>
      <w:r>
        <w:t xml:space="preserve"> and </w:t>
      </w:r>
      <w:ins w:id="137" w:author="Author">
        <w:r w:rsidR="004269A3">
          <w:t xml:space="preserve">paired </w:t>
        </w:r>
      </w:ins>
      <w:r>
        <w:t>age-</w:t>
      </w:r>
      <w:r w:rsidR="00190FB1">
        <w:t>length</w:t>
      </w:r>
      <w:r>
        <w:t xml:space="preserve"> observations using</w:t>
      </w:r>
      <w:r w:rsidRPr="003D5C7A">
        <w:t xml:space="preserve"> </w:t>
      </w:r>
      <w:r w:rsidR="00637E62">
        <w:t>categorical</w:t>
      </w:r>
      <w:r w:rsidRPr="003D5C7A">
        <w:t xml:space="preserve"> model</w:t>
      </w:r>
      <w:r>
        <w:t>s</w:t>
      </w:r>
      <w:r w:rsidR="00B95126">
        <w:t xml:space="preserve"> versus</w:t>
      </w:r>
      <w:r>
        <w:t xml:space="preserve"> </w:t>
      </w:r>
      <w:r w:rsidR="006E0FEC">
        <w:t>standard</w:t>
      </w:r>
      <w:r w:rsidR="00FB522B">
        <w:t xml:space="preserve"> </w:t>
      </w:r>
      <w:r w:rsidR="001108D6">
        <w:t xml:space="preserve">ALK </w:t>
      </w:r>
      <w:r>
        <w:t xml:space="preserve">methods have not been </w:t>
      </w:r>
      <w:r w:rsidR="00B95126">
        <w:t xml:space="preserve">fully </w:t>
      </w:r>
      <w:r>
        <w:t>considered in the scientific literature or</w:t>
      </w:r>
      <w:r w:rsidRPr="003D5C7A">
        <w:t xml:space="preserve"> evaluated </w:t>
      </w:r>
      <w:r>
        <w:t xml:space="preserve">for cases that represent typical </w:t>
      </w:r>
      <w:r w:rsidRPr="003D5C7A">
        <w:t xml:space="preserve">New Zealand </w:t>
      </w:r>
      <w:r>
        <w:t xml:space="preserve">fish </w:t>
      </w:r>
      <w:r w:rsidRPr="003D5C7A">
        <w:t>stocks.</w:t>
      </w:r>
      <w:r>
        <w:t xml:space="preserve"> </w:t>
      </w:r>
      <w:del w:id="138" w:author="Author">
        <w:r w:rsidR="00786586" w:rsidDel="005367B8">
          <w:delText>In this project, t</w:delText>
        </w:r>
      </w:del>
      <w:ins w:id="139" w:author="Author">
        <w:r w:rsidR="005367B8">
          <w:t>T</w:t>
        </w:r>
      </w:ins>
      <w:r w:rsidR="00786586">
        <w:t>he results from this</w:t>
      </w:r>
      <w:r w:rsidR="00E06A44">
        <w:t xml:space="preserve"> analys</w:t>
      </w:r>
      <w:r w:rsidR="00786586">
        <w:t>i</w:t>
      </w:r>
      <w:r w:rsidR="00E06A44">
        <w:t xml:space="preserve">s will be used to develop conclusions and general guidelines for the use of </w:t>
      </w:r>
      <w:r w:rsidR="00190FB1">
        <w:t>length</w:t>
      </w:r>
      <w:r w:rsidR="00E06A44">
        <w:t xml:space="preserve"> and age-</w:t>
      </w:r>
      <w:r w:rsidR="00190FB1">
        <w:t>length</w:t>
      </w:r>
      <w:r w:rsidR="00E06A44">
        <w:t xml:space="preserve"> observations in the estimation of </w:t>
      </w:r>
      <w:r w:rsidR="00637E62">
        <w:t xml:space="preserve">scaled length and </w:t>
      </w:r>
      <w:r w:rsidR="00E06A44">
        <w:t>age composition for New Zealand fish stocks.</w:t>
      </w:r>
    </w:p>
    <w:p w14:paraId="5F5CDFB9" w14:textId="6C96CFD1" w:rsidR="00B12809" w:rsidRDefault="00B12809" w:rsidP="00B12809"/>
    <w:p w14:paraId="08FFA32A" w14:textId="0B303DCF" w:rsidR="00B12809" w:rsidRDefault="00F667DC" w:rsidP="00B12809">
      <w:r>
        <w:t>Results</w:t>
      </w:r>
      <w:r w:rsidR="00786586">
        <w:t>, conclusions, and guidelines</w:t>
      </w:r>
      <w:r>
        <w:t xml:space="preserve"> from the study will be </w:t>
      </w:r>
      <w:r w:rsidR="00B12809">
        <w:t>report</w:t>
      </w:r>
      <w:r>
        <w:t xml:space="preserve">ed </w:t>
      </w:r>
      <w:r w:rsidR="00B12809">
        <w:t xml:space="preserve">to the </w:t>
      </w:r>
      <w:del w:id="140" w:author="Author">
        <w:r w:rsidR="00FB522B" w:rsidDel="005367B8">
          <w:delText xml:space="preserve">FNZ </w:delText>
        </w:r>
      </w:del>
      <w:ins w:id="141" w:author="Author">
        <w:r w:rsidR="005367B8">
          <w:t xml:space="preserve">Fisheries New Zealand </w:t>
        </w:r>
      </w:ins>
      <w:r w:rsidR="00B12809" w:rsidRPr="00BF4A72">
        <w:t>Statistics, Assessments, and Methods Working Group</w:t>
      </w:r>
      <w:r w:rsidR="00FA2FFE">
        <w:t xml:space="preserve"> (SAMWG)</w:t>
      </w:r>
      <w:r w:rsidR="00B12809">
        <w:t>, and in a draft FAR to F</w:t>
      </w:r>
      <w:r>
        <w:t>NZ</w:t>
      </w:r>
      <w:r w:rsidR="00B12809">
        <w:t>.</w:t>
      </w:r>
    </w:p>
    <w:p w14:paraId="31CD3C6D" w14:textId="3178678E" w:rsidR="009F0D2F" w:rsidRDefault="009F0D2F" w:rsidP="00D02623"/>
    <w:p w14:paraId="74B4913A" w14:textId="55C70E2E" w:rsidR="00F55856" w:rsidRDefault="00F55856" w:rsidP="0093349E"/>
    <w:p w14:paraId="6616B9D9" w14:textId="536F6CFA" w:rsidR="009F0D2F" w:rsidRDefault="006F7744" w:rsidP="001833B0">
      <w:pPr>
        <w:pStyle w:val="Heading1"/>
      </w:pPr>
      <w:r>
        <w:t>Reporting requirements</w:t>
      </w:r>
    </w:p>
    <w:p w14:paraId="0DB2E6AF" w14:textId="158DAF65" w:rsidR="006F7744" w:rsidRDefault="006F7744" w:rsidP="006F7744"/>
    <w:p w14:paraId="778E7381" w14:textId="1786784B" w:rsidR="004648D1" w:rsidRDefault="004648D1" w:rsidP="004648D1">
      <w:pPr>
        <w:pStyle w:val="Heading2"/>
      </w:pPr>
      <w:r>
        <w:t>Research reporting</w:t>
      </w:r>
    </w:p>
    <w:p w14:paraId="1CC18E6B" w14:textId="77777777" w:rsidR="004648D1" w:rsidRPr="004648D1" w:rsidRDefault="004648D1" w:rsidP="004648D1"/>
    <w:p w14:paraId="32C6856B" w14:textId="3F4CD251" w:rsidR="006F7744" w:rsidRDefault="006F7744" w:rsidP="00963BC7">
      <w:pPr>
        <w:pStyle w:val="Heading3"/>
      </w:pPr>
      <w:r w:rsidRPr="004648D1">
        <w:t>Objectives 1-3</w:t>
      </w:r>
    </w:p>
    <w:p w14:paraId="012D4F10" w14:textId="77777777" w:rsidR="004648D1" w:rsidRPr="00F3219B" w:rsidRDefault="004648D1" w:rsidP="004648D1"/>
    <w:p w14:paraId="427DB5BA" w14:textId="0A54AC81" w:rsidR="006F7744" w:rsidRDefault="006F7744" w:rsidP="006F7744">
      <w:pPr>
        <w:pStyle w:val="ListParagraph"/>
        <w:numPr>
          <w:ilvl w:val="0"/>
          <w:numId w:val="37"/>
        </w:numPr>
      </w:pPr>
      <w:r>
        <w:t>To submit to the MPI contracts manager and Fisheries New Zealand project scientist a draft Fishery Assessment Report, as specified in Research Reporting Form 7, by 30 June 202</w:t>
      </w:r>
      <w:r w:rsidR="00985DB9">
        <w:t>2</w:t>
      </w:r>
      <w:r>
        <w:t>.</w:t>
      </w:r>
    </w:p>
    <w:p w14:paraId="2CB149E6" w14:textId="6BC17AB7" w:rsidR="006F7744" w:rsidRDefault="006F7744" w:rsidP="006F7744">
      <w:pPr>
        <w:pStyle w:val="ListParagraph"/>
        <w:numPr>
          <w:ilvl w:val="0"/>
          <w:numId w:val="37"/>
        </w:numPr>
      </w:pPr>
      <w:r>
        <w:t xml:space="preserve">To present the report detailed in 1 above to a meeting of the </w:t>
      </w:r>
      <w:ins w:id="142" w:author="Author">
        <w:r w:rsidR="006A5E4C">
          <w:t xml:space="preserve">Fisheries New Zealand </w:t>
        </w:r>
      </w:ins>
      <w:del w:id="143" w:author="Author">
        <w:r w:rsidR="00FB522B" w:rsidDel="006A5E4C">
          <w:delText xml:space="preserve">FNZ </w:delText>
        </w:r>
      </w:del>
      <w:r w:rsidR="00FB522B" w:rsidRPr="00BF4A72">
        <w:t>Statistics, Assessments, and Methods Working Group</w:t>
      </w:r>
      <w:r w:rsidR="00FB522B">
        <w:t xml:space="preserve"> </w:t>
      </w:r>
      <w:r w:rsidR="00FA2FFE">
        <w:t>(SAMWG)</w:t>
      </w:r>
      <w:r>
        <w:t xml:space="preserve"> by </w:t>
      </w:r>
      <w:r w:rsidR="00985DB9">
        <w:t>30</w:t>
      </w:r>
      <w:r>
        <w:t xml:space="preserve"> </w:t>
      </w:r>
      <w:r w:rsidR="00985DB9">
        <w:t>October</w:t>
      </w:r>
      <w:r>
        <w:t xml:space="preserve"> 202</w:t>
      </w:r>
      <w:r w:rsidR="00985DB9">
        <w:t>2</w:t>
      </w:r>
      <w:r>
        <w:t>.</w:t>
      </w:r>
    </w:p>
    <w:p w14:paraId="5BEEA9F9" w14:textId="77777777" w:rsidR="006720A0" w:rsidRDefault="006720A0" w:rsidP="006720A0">
      <w:pPr>
        <w:pStyle w:val="ListParagraph"/>
        <w:numPr>
          <w:ilvl w:val="0"/>
          <w:numId w:val="37"/>
        </w:numPr>
      </w:pPr>
      <w:r>
        <w:t>To submit to the MPI contracts manager and Fisheries New Zealand project scientist a final Fishery Assessment Report, as specified in Research Reporting Form 7, by 30 October 2022.</w:t>
      </w:r>
    </w:p>
    <w:p w14:paraId="4B502029" w14:textId="218433C4" w:rsidR="006720A0" w:rsidRDefault="006720A0" w:rsidP="004648D1"/>
    <w:p w14:paraId="67C29B66" w14:textId="77777777" w:rsidR="006720A0" w:rsidRDefault="006720A0" w:rsidP="004648D1"/>
    <w:p w14:paraId="3C07B164" w14:textId="77777777" w:rsidR="004648D1" w:rsidRDefault="004648D1" w:rsidP="004648D1">
      <w:pPr>
        <w:pStyle w:val="Heading2"/>
      </w:pPr>
      <w:r>
        <w:lastRenderedPageBreak/>
        <w:t xml:space="preserve">Data Reporting </w:t>
      </w:r>
    </w:p>
    <w:p w14:paraId="1B1A08A3" w14:textId="77777777" w:rsidR="004648D1" w:rsidRDefault="004648D1" w:rsidP="004648D1">
      <w:pPr>
        <w:rPr>
          <w:sz w:val="23"/>
          <w:szCs w:val="23"/>
        </w:rPr>
      </w:pPr>
    </w:p>
    <w:p w14:paraId="445E0350" w14:textId="7C081A15" w:rsidR="004648D1" w:rsidRPr="007F0462" w:rsidRDefault="004648D1" w:rsidP="004648D1">
      <w:pPr>
        <w:rPr>
          <w:szCs w:val="22"/>
        </w:rPr>
      </w:pPr>
      <w:r w:rsidRPr="00A26FA2">
        <w:rPr>
          <w:szCs w:val="22"/>
        </w:rPr>
        <w:t xml:space="preserve">To submit any data generated, collected or modified during the course of this project to the </w:t>
      </w:r>
      <w:del w:id="144" w:author="Author">
        <w:r w:rsidR="00FB522B" w:rsidRPr="00A26FA2" w:rsidDel="00442DE2">
          <w:rPr>
            <w:szCs w:val="22"/>
          </w:rPr>
          <w:delText>FNZ</w:delText>
        </w:r>
        <w:r w:rsidRPr="00A26FA2" w:rsidDel="00442DE2">
          <w:rPr>
            <w:szCs w:val="22"/>
          </w:rPr>
          <w:delText xml:space="preserve"> </w:delText>
        </w:r>
      </w:del>
      <w:ins w:id="145" w:author="Author">
        <w:r w:rsidR="00442DE2">
          <w:rPr>
            <w:szCs w:val="22"/>
          </w:rPr>
          <w:t>Fisheries New Zealand</w:t>
        </w:r>
        <w:r w:rsidR="00442DE2" w:rsidRPr="00A26FA2">
          <w:rPr>
            <w:szCs w:val="22"/>
          </w:rPr>
          <w:t xml:space="preserve"> </w:t>
        </w:r>
      </w:ins>
      <w:r w:rsidRPr="00A26FA2">
        <w:rPr>
          <w:szCs w:val="22"/>
        </w:rPr>
        <w:t>Research Data Manager by 30 December 20</w:t>
      </w:r>
      <w:r w:rsidR="00985DB9" w:rsidRPr="00A26FA2">
        <w:rPr>
          <w:szCs w:val="22"/>
        </w:rPr>
        <w:t>22</w:t>
      </w:r>
      <w:r w:rsidRPr="00A26FA2">
        <w:rPr>
          <w:szCs w:val="22"/>
        </w:rPr>
        <w:t>.</w:t>
      </w:r>
    </w:p>
    <w:p w14:paraId="1352AD17" w14:textId="77777777" w:rsidR="00EA270C" w:rsidRPr="00A26FA2" w:rsidRDefault="00EA270C" w:rsidP="00ED0E2F">
      <w:pPr>
        <w:rPr>
          <w:szCs w:val="22"/>
        </w:rPr>
      </w:pPr>
    </w:p>
    <w:p w14:paraId="1C78C003" w14:textId="77777777" w:rsidR="00743E04" w:rsidRPr="00A26FA2" w:rsidRDefault="00743E04">
      <w:pPr>
        <w:jc w:val="left"/>
        <w:rPr>
          <w:rFonts w:ascii="Arial" w:hAnsi="Arial"/>
          <w:b/>
          <w:caps/>
          <w:szCs w:val="22"/>
        </w:rPr>
      </w:pPr>
      <w:r w:rsidRPr="00A26FA2">
        <w:rPr>
          <w:szCs w:val="22"/>
        </w:rPr>
        <w:br w:type="page"/>
      </w:r>
    </w:p>
    <w:p w14:paraId="7DDB4FB6" w14:textId="6711445E" w:rsidR="00A45E63" w:rsidRDefault="00A45E63" w:rsidP="001833B0">
      <w:pPr>
        <w:pStyle w:val="Heading1"/>
      </w:pPr>
      <w:r>
        <w:lastRenderedPageBreak/>
        <w:t>Price</w:t>
      </w:r>
    </w:p>
    <w:p w14:paraId="18B5DA01" w14:textId="13790D1E" w:rsidR="004367B9" w:rsidRDefault="004367B9" w:rsidP="004367B9"/>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1047"/>
        <w:gridCol w:w="1317"/>
        <w:gridCol w:w="3311"/>
        <w:gridCol w:w="1803"/>
        <w:gridCol w:w="1418"/>
      </w:tblGrid>
      <w:tr w:rsidR="004367B9" w:rsidRPr="00C50F29" w14:paraId="3F8E3C96" w14:textId="77777777" w:rsidTr="0093349E">
        <w:tc>
          <w:tcPr>
            <w:tcW w:w="1027" w:type="dxa"/>
            <w:shd w:val="clear" w:color="auto" w:fill="F2F2F2"/>
            <w:vAlign w:val="center"/>
          </w:tcPr>
          <w:p w14:paraId="2A3D1855"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Objective</w:t>
            </w:r>
          </w:p>
        </w:tc>
        <w:tc>
          <w:tcPr>
            <w:tcW w:w="1047" w:type="dxa"/>
            <w:shd w:val="clear" w:color="auto" w:fill="F2F2F2"/>
            <w:vAlign w:val="center"/>
          </w:tcPr>
          <w:p w14:paraId="04DB31A6"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Milestone</w:t>
            </w:r>
          </w:p>
        </w:tc>
        <w:tc>
          <w:tcPr>
            <w:tcW w:w="1317" w:type="dxa"/>
            <w:shd w:val="clear" w:color="auto" w:fill="F2F2F2"/>
            <w:vAlign w:val="center"/>
          </w:tcPr>
          <w:p w14:paraId="680C6CB1"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Reporting</w:t>
            </w:r>
          </w:p>
          <w:p w14:paraId="3FB2B5C4" w14:textId="77777777" w:rsidR="004367B9" w:rsidRPr="004367B9" w:rsidRDefault="004367B9" w:rsidP="008947AA">
            <w:pPr>
              <w:jc w:val="center"/>
              <w:rPr>
                <w:rFonts w:ascii="Arial" w:hAnsi="Arial" w:cs="Arial"/>
                <w:b/>
                <w:sz w:val="18"/>
                <w:szCs w:val="18"/>
              </w:rPr>
            </w:pPr>
            <w:r w:rsidRPr="004367B9">
              <w:rPr>
                <w:rFonts w:ascii="Arial" w:hAnsi="Arial" w:cs="Arial"/>
                <w:b/>
                <w:sz w:val="18"/>
                <w:szCs w:val="18"/>
              </w:rPr>
              <w:t>Requirement</w:t>
            </w:r>
          </w:p>
        </w:tc>
        <w:tc>
          <w:tcPr>
            <w:tcW w:w="3414" w:type="dxa"/>
            <w:shd w:val="clear" w:color="auto" w:fill="F2F2F2"/>
            <w:vAlign w:val="center"/>
          </w:tcPr>
          <w:p w14:paraId="45F3F685"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Milestone Description</w:t>
            </w:r>
          </w:p>
        </w:tc>
        <w:tc>
          <w:tcPr>
            <w:tcW w:w="1842" w:type="dxa"/>
            <w:shd w:val="clear" w:color="auto" w:fill="F2F2F2"/>
            <w:vAlign w:val="center"/>
          </w:tcPr>
          <w:p w14:paraId="3B452FBF" w14:textId="77777777" w:rsidR="004367B9" w:rsidRPr="004367B9" w:rsidRDefault="004367B9" w:rsidP="004367B9">
            <w:pPr>
              <w:jc w:val="center"/>
              <w:rPr>
                <w:rFonts w:ascii="Arial" w:hAnsi="Arial" w:cs="Arial"/>
                <w:b/>
                <w:sz w:val="18"/>
                <w:szCs w:val="18"/>
              </w:rPr>
            </w:pPr>
            <w:r w:rsidRPr="004367B9">
              <w:rPr>
                <w:rFonts w:ascii="Arial" w:hAnsi="Arial" w:cs="Arial"/>
                <w:b/>
                <w:sz w:val="18"/>
                <w:szCs w:val="18"/>
              </w:rPr>
              <w:t>Due Date</w:t>
            </w:r>
          </w:p>
        </w:tc>
        <w:tc>
          <w:tcPr>
            <w:tcW w:w="1276" w:type="dxa"/>
            <w:shd w:val="clear" w:color="auto" w:fill="F2F2F2"/>
            <w:vAlign w:val="center"/>
          </w:tcPr>
          <w:p w14:paraId="7D765455" w14:textId="1BC1D54D" w:rsidR="004367B9" w:rsidRPr="004367B9" w:rsidRDefault="004367B9" w:rsidP="004367B9">
            <w:pPr>
              <w:jc w:val="center"/>
              <w:rPr>
                <w:rFonts w:ascii="Arial" w:hAnsi="Arial" w:cs="Arial"/>
                <w:b/>
                <w:sz w:val="18"/>
                <w:szCs w:val="18"/>
              </w:rPr>
            </w:pPr>
            <w:r w:rsidRPr="004367B9">
              <w:rPr>
                <w:rFonts w:ascii="Arial" w:hAnsi="Arial" w:cs="Arial"/>
                <w:b/>
                <w:sz w:val="18"/>
                <w:szCs w:val="18"/>
              </w:rPr>
              <w:t>Fixed</w:t>
            </w:r>
            <w:r>
              <w:rPr>
                <w:rFonts w:ascii="Arial" w:hAnsi="Arial" w:cs="Arial"/>
                <w:b/>
                <w:sz w:val="18"/>
                <w:szCs w:val="18"/>
              </w:rPr>
              <w:t xml:space="preserve"> </w:t>
            </w:r>
            <w:r w:rsidRPr="004367B9">
              <w:rPr>
                <w:rFonts w:ascii="Arial" w:hAnsi="Arial" w:cs="Arial"/>
                <w:b/>
                <w:sz w:val="18"/>
                <w:szCs w:val="18"/>
              </w:rPr>
              <w:t>Price</w:t>
            </w:r>
            <w:r>
              <w:rPr>
                <w:rFonts w:ascii="Arial" w:hAnsi="Arial" w:cs="Arial"/>
                <w:b/>
                <w:sz w:val="18"/>
                <w:szCs w:val="18"/>
              </w:rPr>
              <w:t xml:space="preserve"> </w:t>
            </w:r>
            <w:r w:rsidRPr="004367B9">
              <w:rPr>
                <w:rFonts w:ascii="Arial" w:hAnsi="Arial" w:cs="Arial"/>
                <w:b/>
                <w:sz w:val="18"/>
                <w:szCs w:val="18"/>
              </w:rPr>
              <w:t>(</w:t>
            </w:r>
            <w:proofErr w:type="spellStart"/>
            <w:r w:rsidR="0093349E">
              <w:rPr>
                <w:rFonts w:ascii="Arial" w:hAnsi="Arial" w:cs="Arial"/>
                <w:b/>
                <w:sz w:val="18"/>
                <w:szCs w:val="18"/>
              </w:rPr>
              <w:t>excl</w:t>
            </w:r>
            <w:proofErr w:type="spellEnd"/>
            <w:r w:rsidRPr="004367B9">
              <w:rPr>
                <w:rFonts w:ascii="Arial" w:hAnsi="Arial" w:cs="Arial"/>
                <w:b/>
                <w:sz w:val="18"/>
                <w:szCs w:val="18"/>
              </w:rPr>
              <w:t xml:space="preserve"> GST)</w:t>
            </w:r>
            <w:r>
              <w:rPr>
                <w:rFonts w:ascii="Arial" w:hAnsi="Arial" w:cs="Arial"/>
                <w:b/>
                <w:sz w:val="18"/>
                <w:szCs w:val="18"/>
              </w:rPr>
              <w:t xml:space="preserve"> </w:t>
            </w:r>
            <w:r w:rsidRPr="004367B9">
              <w:rPr>
                <w:rFonts w:ascii="Arial" w:hAnsi="Arial" w:cs="Arial"/>
                <w:b/>
                <w:sz w:val="18"/>
                <w:szCs w:val="18"/>
              </w:rPr>
              <w:t>(NZD)</w:t>
            </w:r>
          </w:p>
        </w:tc>
      </w:tr>
      <w:tr w:rsidR="00A078CB" w:rsidRPr="00C50F29" w14:paraId="419937E6" w14:textId="77777777" w:rsidTr="0093349E">
        <w:tc>
          <w:tcPr>
            <w:tcW w:w="1027" w:type="dxa"/>
            <w:shd w:val="clear" w:color="auto" w:fill="auto"/>
            <w:vAlign w:val="center"/>
          </w:tcPr>
          <w:p w14:paraId="4EB71C22" w14:textId="7777777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1</w:t>
            </w:r>
          </w:p>
        </w:tc>
        <w:tc>
          <w:tcPr>
            <w:tcW w:w="1047" w:type="dxa"/>
            <w:shd w:val="clear" w:color="auto" w:fill="auto"/>
            <w:vAlign w:val="center"/>
          </w:tcPr>
          <w:p w14:paraId="61BF35CB" w14:textId="6E4A2432" w:rsidR="00A078CB" w:rsidRPr="00A078CB" w:rsidRDefault="008947AA"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317" w:type="dxa"/>
            <w:shd w:val="clear" w:color="auto" w:fill="auto"/>
            <w:vAlign w:val="center"/>
          </w:tcPr>
          <w:p w14:paraId="7F7F86BB" w14:textId="279E4397" w:rsidR="00A078CB" w:rsidRPr="00A078CB" w:rsidRDefault="00B555AD"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5A60B9E7" w14:textId="30EAFD2B" w:rsidR="00A078CB" w:rsidRPr="00A078CB" w:rsidRDefault="009008A3" w:rsidP="00B84A79">
            <w:pPr>
              <w:spacing w:before="40" w:after="40"/>
              <w:jc w:val="left"/>
              <w:rPr>
                <w:rFonts w:ascii="Arial" w:hAnsi="Arial" w:cs="Arial"/>
                <w:color w:val="000000"/>
                <w:sz w:val="18"/>
                <w:szCs w:val="18"/>
              </w:rPr>
            </w:pPr>
            <w:r>
              <w:rPr>
                <w:rFonts w:ascii="Arial" w:hAnsi="Arial" w:cs="Arial"/>
                <w:color w:val="000000"/>
                <w:sz w:val="18"/>
                <w:szCs w:val="18"/>
              </w:rPr>
              <w:t>Update</w:t>
            </w:r>
            <w:r w:rsidR="00A078CB" w:rsidRPr="00A078CB">
              <w:rPr>
                <w:rFonts w:ascii="Arial" w:hAnsi="Arial" w:cs="Arial"/>
                <w:color w:val="000000"/>
                <w:sz w:val="18"/>
                <w:szCs w:val="18"/>
              </w:rPr>
              <w:t xml:space="preserve"> standard</w:t>
            </w:r>
            <w:r w:rsidR="005610CA">
              <w:rPr>
                <w:rFonts w:ascii="Arial" w:hAnsi="Arial" w:cs="Arial"/>
                <w:color w:val="000000"/>
                <w:sz w:val="18"/>
                <w:szCs w:val="18"/>
              </w:rPr>
              <w:t xml:space="preserve"> an</w:t>
            </w:r>
            <w:r w:rsidR="00CF4840">
              <w:rPr>
                <w:rFonts w:ascii="Arial" w:hAnsi="Arial" w:cs="Arial"/>
                <w:color w:val="000000"/>
                <w:sz w:val="18"/>
                <w:szCs w:val="18"/>
              </w:rPr>
              <w:t xml:space="preserve">d </w:t>
            </w:r>
            <w:r>
              <w:rPr>
                <w:rFonts w:ascii="Arial" w:hAnsi="Arial" w:cs="Arial"/>
                <w:color w:val="000000"/>
                <w:sz w:val="18"/>
                <w:szCs w:val="18"/>
              </w:rPr>
              <w:t xml:space="preserve">implement </w:t>
            </w:r>
            <w:r w:rsidR="006720A0">
              <w:rPr>
                <w:rFonts w:ascii="Arial" w:hAnsi="Arial" w:cs="Arial"/>
                <w:color w:val="000000"/>
                <w:sz w:val="18"/>
                <w:szCs w:val="18"/>
              </w:rPr>
              <w:t>categorical modelling approaches</w:t>
            </w:r>
            <w:r w:rsidR="00CF4840">
              <w:rPr>
                <w:rFonts w:ascii="Arial" w:hAnsi="Arial" w:cs="Arial"/>
                <w:color w:val="000000"/>
                <w:sz w:val="18"/>
                <w:szCs w:val="18"/>
              </w:rPr>
              <w:t xml:space="preserve"> </w:t>
            </w:r>
            <w:r w:rsidR="006720A0">
              <w:rPr>
                <w:rFonts w:ascii="Arial" w:hAnsi="Arial" w:cs="Arial"/>
                <w:color w:val="000000"/>
                <w:sz w:val="18"/>
                <w:szCs w:val="18"/>
              </w:rPr>
              <w:t>to estimate scaled length and age frequencies</w:t>
            </w:r>
          </w:p>
        </w:tc>
        <w:tc>
          <w:tcPr>
            <w:tcW w:w="1842" w:type="dxa"/>
            <w:shd w:val="clear" w:color="auto" w:fill="auto"/>
            <w:vAlign w:val="center"/>
          </w:tcPr>
          <w:p w14:paraId="4BC8CA6E" w14:textId="4F557DB7"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00B11014" w:rsidRPr="00A078CB">
              <w:rPr>
                <w:rFonts w:ascii="Arial" w:hAnsi="Arial" w:cs="Arial"/>
                <w:color w:val="000000"/>
                <w:sz w:val="18"/>
                <w:szCs w:val="18"/>
              </w:rPr>
              <w:t xml:space="preserve">0 </w:t>
            </w:r>
            <w:r>
              <w:rPr>
                <w:rFonts w:ascii="Arial" w:hAnsi="Arial" w:cs="Arial"/>
                <w:color w:val="000000"/>
                <w:sz w:val="18"/>
                <w:szCs w:val="18"/>
              </w:rPr>
              <w:t>June</w:t>
            </w:r>
            <w:r w:rsidR="00B11014"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710AACEF" w14:textId="010CA62E"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del w:id="146" w:author="Author">
              <w:r w:rsidR="00BD4CD7" w:rsidDel="00C676BF">
                <w:rPr>
                  <w:rFonts w:ascii="Arial" w:hAnsi="Arial" w:cs="Arial"/>
                  <w:color w:val="000000"/>
                  <w:sz w:val="18"/>
                  <w:szCs w:val="18"/>
                </w:rPr>
                <w:delText>27</w:delText>
              </w:r>
              <w:r w:rsidR="00BD4CD7" w:rsidDel="00C676BF">
                <w:rPr>
                  <w:rFonts w:ascii="Arial" w:hAnsi="Arial" w:cs="Arial"/>
                  <w:sz w:val="18"/>
                  <w:szCs w:val="18"/>
                </w:rPr>
                <w:delText>,</w:delText>
              </w:r>
              <w:r w:rsidR="00BD4CD7" w:rsidDel="00C676BF">
                <w:rPr>
                  <w:rFonts w:ascii="Arial" w:hAnsi="Arial" w:cs="Arial"/>
                  <w:color w:val="000000"/>
                  <w:sz w:val="18"/>
                  <w:szCs w:val="18"/>
                </w:rPr>
                <w:delText>720</w:delText>
              </w:r>
            </w:del>
            <w:ins w:id="147" w:author="Author">
              <w:r w:rsidR="00C676BF">
                <w:rPr>
                  <w:rFonts w:ascii="Arial" w:hAnsi="Arial" w:cs="Arial"/>
                  <w:color w:val="000000"/>
                  <w:sz w:val="18"/>
                  <w:szCs w:val="18"/>
                </w:rPr>
                <w:t>30,520</w:t>
              </w:r>
            </w:ins>
          </w:p>
        </w:tc>
      </w:tr>
      <w:tr w:rsidR="00A078CB" w:rsidRPr="00C50F29" w14:paraId="44FB81C0" w14:textId="77777777" w:rsidTr="0093349E">
        <w:tc>
          <w:tcPr>
            <w:tcW w:w="1027" w:type="dxa"/>
            <w:shd w:val="clear" w:color="auto" w:fill="auto"/>
            <w:vAlign w:val="center"/>
          </w:tcPr>
          <w:p w14:paraId="1908F9E3" w14:textId="5DEBFDB3"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1047" w:type="dxa"/>
            <w:shd w:val="clear" w:color="auto" w:fill="auto"/>
            <w:vAlign w:val="center"/>
          </w:tcPr>
          <w:p w14:paraId="086729F2" w14:textId="78FC328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317" w:type="dxa"/>
            <w:shd w:val="clear" w:color="auto" w:fill="auto"/>
            <w:vAlign w:val="center"/>
          </w:tcPr>
          <w:p w14:paraId="78C0F064" w14:textId="76947AD5"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1CD33779" w14:textId="1DFDB672"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Evaluate, via simulation, the relative accuracy and effectiveness of </w:t>
            </w:r>
            <w:r w:rsidR="006720A0">
              <w:rPr>
                <w:rFonts w:ascii="Arial" w:hAnsi="Arial" w:cs="Arial"/>
                <w:color w:val="000000"/>
                <w:sz w:val="18"/>
                <w:szCs w:val="18"/>
              </w:rPr>
              <w:t>different methods</w:t>
            </w:r>
            <w:del w:id="148" w:author="Author">
              <w:r w:rsidRPr="00A078CB" w:rsidDel="0029172C">
                <w:rPr>
                  <w:rFonts w:ascii="Arial" w:hAnsi="Arial" w:cs="Arial"/>
                  <w:color w:val="000000"/>
                  <w:sz w:val="18"/>
                  <w:szCs w:val="18"/>
                </w:rPr>
                <w:delText xml:space="preserve"> method</w:delText>
              </w:r>
            </w:del>
          </w:p>
        </w:tc>
        <w:tc>
          <w:tcPr>
            <w:tcW w:w="1842" w:type="dxa"/>
            <w:shd w:val="clear" w:color="auto" w:fill="auto"/>
            <w:vAlign w:val="center"/>
          </w:tcPr>
          <w:p w14:paraId="6E03DC45" w14:textId="634DFF80"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25262F91" w14:textId="0205A66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13</w:t>
            </w:r>
            <w:r w:rsidR="00BD4CD7">
              <w:rPr>
                <w:rFonts w:ascii="Arial" w:hAnsi="Arial" w:cs="Arial"/>
                <w:sz w:val="18"/>
                <w:szCs w:val="18"/>
              </w:rPr>
              <w:t>,</w:t>
            </w:r>
            <w:r w:rsidR="00BD4CD7">
              <w:rPr>
                <w:rFonts w:ascii="Arial" w:hAnsi="Arial" w:cs="Arial"/>
                <w:color w:val="000000"/>
                <w:sz w:val="18"/>
                <w:szCs w:val="18"/>
              </w:rPr>
              <w:t>940</w:t>
            </w:r>
          </w:p>
        </w:tc>
      </w:tr>
      <w:tr w:rsidR="00A078CB" w:rsidRPr="00C50F29" w14:paraId="23979D54" w14:textId="77777777" w:rsidTr="0093349E">
        <w:tc>
          <w:tcPr>
            <w:tcW w:w="1027" w:type="dxa"/>
            <w:shd w:val="clear" w:color="auto" w:fill="auto"/>
            <w:vAlign w:val="center"/>
          </w:tcPr>
          <w:p w14:paraId="30B178D2" w14:textId="79348822" w:rsidR="00A078CB" w:rsidRPr="00A078CB" w:rsidRDefault="00B11014" w:rsidP="00B84A79">
            <w:pPr>
              <w:spacing w:before="40" w:after="40"/>
              <w:jc w:val="center"/>
              <w:rPr>
                <w:rFonts w:ascii="Arial" w:hAnsi="Arial" w:cs="Arial"/>
                <w:color w:val="000000"/>
                <w:sz w:val="18"/>
                <w:szCs w:val="18"/>
              </w:rPr>
            </w:pPr>
            <w:r>
              <w:rPr>
                <w:rFonts w:ascii="Arial" w:hAnsi="Arial" w:cs="Arial"/>
                <w:color w:val="000000"/>
                <w:sz w:val="18"/>
                <w:szCs w:val="18"/>
              </w:rPr>
              <w:t>2</w:t>
            </w:r>
          </w:p>
        </w:tc>
        <w:tc>
          <w:tcPr>
            <w:tcW w:w="1047" w:type="dxa"/>
            <w:shd w:val="clear" w:color="auto" w:fill="auto"/>
            <w:vAlign w:val="center"/>
          </w:tcPr>
          <w:p w14:paraId="2374E64F" w14:textId="5E937931"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317" w:type="dxa"/>
            <w:shd w:val="clear" w:color="auto" w:fill="auto"/>
            <w:vAlign w:val="center"/>
          </w:tcPr>
          <w:p w14:paraId="56B42C41" w14:textId="6A3FAFE0" w:rsidR="00A078CB"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5912A55C" w14:textId="2AF9E447"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Apply the methods to case study example</w:t>
            </w:r>
            <w:r w:rsidR="00CB58A7">
              <w:rPr>
                <w:rFonts w:ascii="Arial" w:hAnsi="Arial" w:cs="Arial"/>
                <w:color w:val="000000"/>
                <w:sz w:val="18"/>
                <w:szCs w:val="18"/>
              </w:rPr>
              <w:t>s</w:t>
            </w:r>
            <w:r w:rsidRPr="00A078CB">
              <w:rPr>
                <w:rFonts w:ascii="Arial" w:hAnsi="Arial" w:cs="Arial"/>
                <w:color w:val="000000"/>
                <w:sz w:val="18"/>
                <w:szCs w:val="18"/>
              </w:rPr>
              <w:t xml:space="preserve"> </w:t>
            </w:r>
            <w:r w:rsidR="00CF4840">
              <w:rPr>
                <w:rFonts w:ascii="Arial" w:hAnsi="Arial" w:cs="Arial"/>
                <w:color w:val="000000"/>
                <w:sz w:val="18"/>
                <w:szCs w:val="18"/>
              </w:rPr>
              <w:t xml:space="preserve">(e.g., Chatham Rise </w:t>
            </w:r>
            <w:r w:rsidR="00985DB9">
              <w:rPr>
                <w:rFonts w:ascii="Arial" w:hAnsi="Arial" w:cs="Arial"/>
                <w:color w:val="000000"/>
                <w:sz w:val="18"/>
                <w:szCs w:val="18"/>
              </w:rPr>
              <w:t xml:space="preserve">&amp; sub-Antarctic ling, and west coast South Island and sub-Antarctic </w:t>
            </w:r>
            <w:r w:rsidR="00CF4840">
              <w:rPr>
                <w:rFonts w:ascii="Arial" w:hAnsi="Arial" w:cs="Arial"/>
                <w:color w:val="000000"/>
                <w:sz w:val="18"/>
                <w:szCs w:val="18"/>
              </w:rPr>
              <w:t>hake</w:t>
            </w:r>
            <w:r w:rsidR="00985DB9">
              <w:rPr>
                <w:rFonts w:ascii="Arial" w:hAnsi="Arial" w:cs="Arial"/>
                <w:color w:val="000000"/>
                <w:sz w:val="18"/>
                <w:szCs w:val="18"/>
              </w:rPr>
              <w:t>, and a selected rock lobster stock</w:t>
            </w:r>
            <w:r w:rsidR="00CF4840">
              <w:rPr>
                <w:rFonts w:ascii="Arial" w:hAnsi="Arial" w:cs="Arial"/>
                <w:color w:val="000000"/>
                <w:sz w:val="18"/>
                <w:szCs w:val="18"/>
              </w:rPr>
              <w:t xml:space="preserve">) </w:t>
            </w:r>
            <w:r w:rsidRPr="00A078CB">
              <w:rPr>
                <w:rFonts w:ascii="Arial" w:hAnsi="Arial" w:cs="Arial"/>
                <w:color w:val="000000"/>
                <w:sz w:val="18"/>
                <w:szCs w:val="18"/>
              </w:rPr>
              <w:t xml:space="preserve">and compare the outcomes on the resulting </w:t>
            </w:r>
            <w:r w:rsidR="00985DB9">
              <w:rPr>
                <w:rFonts w:ascii="Arial" w:hAnsi="Arial" w:cs="Arial"/>
                <w:color w:val="000000"/>
                <w:sz w:val="18"/>
                <w:szCs w:val="18"/>
              </w:rPr>
              <w:t xml:space="preserve">length (all species) and </w:t>
            </w:r>
            <w:r w:rsidRPr="00A078CB">
              <w:rPr>
                <w:rFonts w:ascii="Arial" w:hAnsi="Arial" w:cs="Arial"/>
                <w:color w:val="000000"/>
                <w:sz w:val="18"/>
                <w:szCs w:val="18"/>
              </w:rPr>
              <w:t>age-frequencies</w:t>
            </w:r>
            <w:r w:rsidR="00985DB9">
              <w:rPr>
                <w:rFonts w:ascii="Arial" w:hAnsi="Arial" w:cs="Arial"/>
                <w:color w:val="000000"/>
                <w:sz w:val="18"/>
                <w:szCs w:val="18"/>
              </w:rPr>
              <w:t xml:space="preserve"> (hake and ling)</w:t>
            </w:r>
          </w:p>
        </w:tc>
        <w:tc>
          <w:tcPr>
            <w:tcW w:w="1842" w:type="dxa"/>
            <w:shd w:val="clear" w:color="auto" w:fill="auto"/>
            <w:vAlign w:val="center"/>
          </w:tcPr>
          <w:p w14:paraId="3B5E9BE7" w14:textId="074FE48E" w:rsidR="00A078CB" w:rsidRPr="00A078CB" w:rsidRDefault="00985DB9" w:rsidP="00B84A79">
            <w:pPr>
              <w:spacing w:before="40" w:after="40"/>
              <w:jc w:val="center"/>
              <w:rPr>
                <w:rFonts w:ascii="Arial" w:hAnsi="Arial" w:cs="Arial"/>
                <w:color w:val="000000"/>
                <w:sz w:val="18"/>
                <w:szCs w:val="18"/>
              </w:rPr>
            </w:pPr>
            <w:r>
              <w:rPr>
                <w:rFonts w:ascii="Arial" w:hAnsi="Arial" w:cs="Arial"/>
                <w:color w:val="000000"/>
                <w:sz w:val="18"/>
                <w:szCs w:val="18"/>
              </w:rPr>
              <w:t>3</w:t>
            </w:r>
            <w:r w:rsidRPr="00A078CB">
              <w:rPr>
                <w:rFonts w:ascii="Arial" w:hAnsi="Arial" w:cs="Arial"/>
                <w:color w:val="000000"/>
                <w:sz w:val="18"/>
                <w:szCs w:val="18"/>
              </w:rPr>
              <w:t xml:space="preserve">0 </w:t>
            </w:r>
            <w:r>
              <w:rPr>
                <w:rFonts w:ascii="Arial" w:hAnsi="Arial" w:cs="Arial"/>
                <w:color w:val="000000"/>
                <w:sz w:val="18"/>
                <w:szCs w:val="18"/>
              </w:rPr>
              <w:t>June</w:t>
            </w:r>
            <w:r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378FD2D2" w14:textId="05205780"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5</w:t>
            </w:r>
            <w:r w:rsidR="00BD4CD7">
              <w:rPr>
                <w:rFonts w:ascii="Arial" w:hAnsi="Arial" w:cs="Arial"/>
                <w:sz w:val="18"/>
                <w:szCs w:val="18"/>
              </w:rPr>
              <w:t>,</w:t>
            </w:r>
            <w:r w:rsidR="00BD4CD7">
              <w:rPr>
                <w:rFonts w:ascii="Arial" w:hAnsi="Arial" w:cs="Arial"/>
                <w:color w:val="000000"/>
                <w:sz w:val="18"/>
                <w:szCs w:val="18"/>
              </w:rPr>
              <w:t>140</w:t>
            </w:r>
          </w:p>
        </w:tc>
      </w:tr>
      <w:tr w:rsidR="00A078CB" w:rsidRPr="00C50F29" w14:paraId="45B6F000" w14:textId="77777777" w:rsidTr="0093349E">
        <w:tc>
          <w:tcPr>
            <w:tcW w:w="1027" w:type="dxa"/>
            <w:shd w:val="clear" w:color="auto" w:fill="auto"/>
            <w:vAlign w:val="center"/>
          </w:tcPr>
          <w:p w14:paraId="3E874FF7" w14:textId="7E52CA00" w:rsidR="00A078CB" w:rsidRPr="00A078CB" w:rsidRDefault="00C17C77"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68138B19" w14:textId="5B5022B2"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4</w:t>
            </w:r>
          </w:p>
        </w:tc>
        <w:tc>
          <w:tcPr>
            <w:tcW w:w="1317" w:type="dxa"/>
            <w:shd w:val="clear" w:color="auto" w:fill="auto"/>
            <w:vAlign w:val="center"/>
          </w:tcPr>
          <w:p w14:paraId="50CC2C27" w14:textId="172CAEA7" w:rsidR="00A078CB" w:rsidRPr="00A078CB"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1</w:t>
            </w:r>
          </w:p>
        </w:tc>
        <w:tc>
          <w:tcPr>
            <w:tcW w:w="3414" w:type="dxa"/>
            <w:shd w:val="clear" w:color="auto" w:fill="auto"/>
            <w:vAlign w:val="center"/>
          </w:tcPr>
          <w:p w14:paraId="43C6A77D" w14:textId="257B1606" w:rsidR="00A078CB" w:rsidRPr="00A078CB" w:rsidRDefault="00A078CB" w:rsidP="00B84A79">
            <w:pPr>
              <w:spacing w:before="40" w:after="40"/>
              <w:jc w:val="left"/>
              <w:rPr>
                <w:rFonts w:ascii="Arial" w:hAnsi="Arial" w:cs="Arial"/>
                <w:color w:val="000000"/>
                <w:sz w:val="18"/>
                <w:szCs w:val="18"/>
              </w:rPr>
            </w:pPr>
            <w:r w:rsidRPr="00A078CB">
              <w:rPr>
                <w:rFonts w:ascii="Arial" w:hAnsi="Arial" w:cs="Arial"/>
                <w:color w:val="000000"/>
                <w:sz w:val="18"/>
                <w:szCs w:val="18"/>
              </w:rPr>
              <w:t>Submit a draft FAR (as per Reporting Form 6) to MPI</w:t>
            </w:r>
          </w:p>
        </w:tc>
        <w:tc>
          <w:tcPr>
            <w:tcW w:w="1842" w:type="dxa"/>
            <w:shd w:val="clear" w:color="auto" w:fill="auto"/>
            <w:vAlign w:val="center"/>
          </w:tcPr>
          <w:p w14:paraId="37143FA7" w14:textId="02A20787" w:rsidR="00A078CB" w:rsidRPr="00A078CB" w:rsidRDefault="00A078CB" w:rsidP="00B84A79">
            <w:pPr>
              <w:spacing w:before="40" w:after="40"/>
              <w:jc w:val="center"/>
              <w:rPr>
                <w:rFonts w:ascii="Arial" w:hAnsi="Arial" w:cs="Arial"/>
                <w:color w:val="000000"/>
                <w:sz w:val="18"/>
                <w:szCs w:val="18"/>
              </w:rPr>
            </w:pPr>
            <w:r w:rsidRPr="00A078CB">
              <w:rPr>
                <w:rFonts w:ascii="Arial" w:hAnsi="Arial" w:cs="Arial"/>
                <w:color w:val="000000"/>
                <w:sz w:val="18"/>
                <w:szCs w:val="18"/>
              </w:rPr>
              <w:t>3</w:t>
            </w:r>
            <w:r w:rsidR="006F5C3E">
              <w:rPr>
                <w:rFonts w:ascii="Arial" w:hAnsi="Arial" w:cs="Arial"/>
                <w:color w:val="000000"/>
                <w:sz w:val="18"/>
                <w:szCs w:val="18"/>
              </w:rPr>
              <w:t>0</w:t>
            </w:r>
            <w:r w:rsidRPr="00A078CB">
              <w:rPr>
                <w:rFonts w:ascii="Arial" w:hAnsi="Arial" w:cs="Arial"/>
                <w:color w:val="000000"/>
                <w:sz w:val="18"/>
                <w:szCs w:val="18"/>
              </w:rPr>
              <w:t xml:space="preserve"> </w:t>
            </w:r>
            <w:r w:rsidR="006F5C3E">
              <w:rPr>
                <w:rFonts w:ascii="Arial" w:hAnsi="Arial" w:cs="Arial"/>
                <w:color w:val="000000"/>
                <w:sz w:val="18"/>
                <w:szCs w:val="18"/>
              </w:rPr>
              <w:t>June</w:t>
            </w:r>
            <w:r w:rsidRPr="00A078CB">
              <w:rPr>
                <w:rFonts w:ascii="Arial" w:hAnsi="Arial" w:cs="Arial"/>
                <w:color w:val="000000"/>
                <w:sz w:val="18"/>
                <w:szCs w:val="18"/>
              </w:rPr>
              <w:t xml:space="preserve"> 2021</w:t>
            </w:r>
          </w:p>
        </w:tc>
        <w:tc>
          <w:tcPr>
            <w:tcW w:w="1276" w:type="dxa"/>
            <w:shd w:val="clear" w:color="auto" w:fill="auto"/>
            <w:vAlign w:val="center"/>
          </w:tcPr>
          <w:p w14:paraId="1EDAA9F5" w14:textId="0D6D3B16" w:rsidR="00A078CB" w:rsidRPr="004367B9" w:rsidRDefault="00A078CB" w:rsidP="00B84A79">
            <w:pPr>
              <w:spacing w:before="40" w:after="40"/>
              <w:jc w:val="center"/>
              <w:rPr>
                <w:rFonts w:ascii="Arial" w:hAnsi="Arial" w:cs="Arial"/>
                <w:sz w:val="18"/>
                <w:szCs w:val="18"/>
              </w:rPr>
            </w:pPr>
            <w:r>
              <w:rPr>
                <w:rFonts w:ascii="Arial" w:hAnsi="Arial" w:cs="Arial"/>
                <w:color w:val="000000"/>
                <w:sz w:val="18"/>
                <w:szCs w:val="18"/>
              </w:rPr>
              <w:t>$</w:t>
            </w:r>
            <w:r w:rsidR="00BD4CD7">
              <w:rPr>
                <w:rFonts w:ascii="Arial" w:hAnsi="Arial" w:cs="Arial"/>
                <w:color w:val="000000"/>
                <w:sz w:val="18"/>
                <w:szCs w:val="18"/>
              </w:rPr>
              <w:t>7</w:t>
            </w:r>
            <w:r w:rsidR="00BD4CD7">
              <w:rPr>
                <w:rFonts w:ascii="Arial" w:hAnsi="Arial" w:cs="Arial"/>
                <w:sz w:val="18"/>
                <w:szCs w:val="18"/>
              </w:rPr>
              <w:t>,</w:t>
            </w:r>
            <w:r w:rsidR="00BD4CD7">
              <w:rPr>
                <w:rFonts w:ascii="Arial" w:hAnsi="Arial" w:cs="Arial"/>
                <w:color w:val="000000"/>
                <w:sz w:val="18"/>
                <w:szCs w:val="18"/>
              </w:rPr>
              <w:t>320</w:t>
            </w:r>
          </w:p>
        </w:tc>
      </w:tr>
      <w:tr w:rsidR="00985DB9" w:rsidRPr="00C50F29" w14:paraId="60BA2F85" w14:textId="77777777" w:rsidTr="00745F1B">
        <w:tc>
          <w:tcPr>
            <w:tcW w:w="1027" w:type="dxa"/>
            <w:shd w:val="clear" w:color="auto" w:fill="auto"/>
            <w:vAlign w:val="center"/>
          </w:tcPr>
          <w:p w14:paraId="3CCFEAD1"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0F7021B4" w14:textId="10C336C3"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5</w:t>
            </w:r>
          </w:p>
        </w:tc>
        <w:tc>
          <w:tcPr>
            <w:tcW w:w="1317" w:type="dxa"/>
            <w:shd w:val="clear" w:color="auto" w:fill="auto"/>
            <w:vAlign w:val="center"/>
          </w:tcPr>
          <w:p w14:paraId="5BC9BEB2" w14:textId="65976B04" w:rsidR="00985DB9" w:rsidRPr="00A078CB" w:rsidRDefault="006720A0" w:rsidP="00745F1B">
            <w:pPr>
              <w:spacing w:before="40" w:after="40"/>
              <w:jc w:val="center"/>
              <w:rPr>
                <w:rFonts w:ascii="Arial" w:hAnsi="Arial" w:cs="Arial"/>
                <w:color w:val="000000"/>
                <w:sz w:val="18"/>
                <w:szCs w:val="18"/>
              </w:rPr>
            </w:pPr>
            <w:r>
              <w:rPr>
                <w:rFonts w:ascii="Arial" w:hAnsi="Arial" w:cs="Arial"/>
                <w:color w:val="000000"/>
                <w:sz w:val="18"/>
                <w:szCs w:val="18"/>
              </w:rPr>
              <w:t>2</w:t>
            </w:r>
          </w:p>
        </w:tc>
        <w:tc>
          <w:tcPr>
            <w:tcW w:w="3414" w:type="dxa"/>
            <w:shd w:val="clear" w:color="auto" w:fill="auto"/>
            <w:vAlign w:val="center"/>
          </w:tcPr>
          <w:p w14:paraId="65A5975E" w14:textId="732BBC21" w:rsidR="00985DB9" w:rsidRPr="00A078CB" w:rsidRDefault="00985DB9" w:rsidP="00745F1B">
            <w:pPr>
              <w:spacing w:before="40" w:after="40"/>
              <w:jc w:val="left"/>
              <w:rPr>
                <w:rFonts w:ascii="Arial" w:hAnsi="Arial" w:cs="Arial"/>
                <w:color w:val="000000"/>
                <w:sz w:val="18"/>
                <w:szCs w:val="18"/>
              </w:rPr>
            </w:pPr>
            <w:r w:rsidRPr="00A078CB">
              <w:rPr>
                <w:rFonts w:ascii="Arial" w:hAnsi="Arial" w:cs="Arial"/>
                <w:color w:val="000000"/>
                <w:sz w:val="18"/>
                <w:szCs w:val="18"/>
              </w:rPr>
              <w:t xml:space="preserve">Present methods and results to the </w:t>
            </w:r>
            <w:del w:id="149" w:author="Author">
              <w:r w:rsidDel="0029172C">
                <w:rPr>
                  <w:rFonts w:ascii="Arial" w:hAnsi="Arial" w:cs="Arial"/>
                  <w:color w:val="000000"/>
                  <w:sz w:val="18"/>
                  <w:szCs w:val="18"/>
                </w:rPr>
                <w:delText xml:space="preserve">FNZ </w:delText>
              </w:r>
            </w:del>
            <w:ins w:id="150" w:author="Author">
              <w:r w:rsidR="0029172C">
                <w:rPr>
                  <w:rFonts w:ascii="Arial" w:hAnsi="Arial" w:cs="Arial"/>
                  <w:color w:val="000000"/>
                  <w:sz w:val="18"/>
                  <w:szCs w:val="18"/>
                </w:rPr>
                <w:t xml:space="preserve">Fisheries New Zealand </w:t>
              </w:r>
            </w:ins>
            <w:r w:rsidRPr="00A078CB">
              <w:rPr>
                <w:rFonts w:ascii="Arial" w:hAnsi="Arial" w:cs="Arial"/>
                <w:color w:val="000000"/>
                <w:sz w:val="18"/>
                <w:szCs w:val="18"/>
              </w:rPr>
              <w:t>Statistics, Assessments, and Methods Working Group (SAM</w:t>
            </w:r>
            <w:r>
              <w:rPr>
                <w:rFonts w:ascii="Arial" w:hAnsi="Arial" w:cs="Arial"/>
                <w:color w:val="000000"/>
                <w:sz w:val="18"/>
                <w:szCs w:val="18"/>
              </w:rPr>
              <w:t>WG</w:t>
            </w:r>
            <w:r w:rsidRPr="00A078CB">
              <w:rPr>
                <w:rFonts w:ascii="Arial" w:hAnsi="Arial" w:cs="Arial"/>
                <w:color w:val="000000"/>
                <w:sz w:val="18"/>
                <w:szCs w:val="18"/>
              </w:rPr>
              <w:t>)</w:t>
            </w:r>
          </w:p>
        </w:tc>
        <w:tc>
          <w:tcPr>
            <w:tcW w:w="1842" w:type="dxa"/>
            <w:shd w:val="clear" w:color="auto" w:fill="auto"/>
            <w:vAlign w:val="center"/>
          </w:tcPr>
          <w:p w14:paraId="1CACCFC9" w14:textId="77777777" w:rsidR="00985DB9" w:rsidRPr="00A078CB" w:rsidRDefault="00985DB9" w:rsidP="00745F1B">
            <w:pPr>
              <w:spacing w:before="40" w:after="40"/>
              <w:jc w:val="center"/>
              <w:rPr>
                <w:rFonts w:ascii="Arial" w:hAnsi="Arial" w:cs="Arial"/>
                <w:color w:val="000000"/>
                <w:sz w:val="18"/>
                <w:szCs w:val="18"/>
              </w:rPr>
            </w:pPr>
            <w:r>
              <w:rPr>
                <w:rFonts w:ascii="Arial" w:hAnsi="Arial" w:cs="Arial"/>
                <w:color w:val="000000"/>
                <w:sz w:val="18"/>
                <w:szCs w:val="18"/>
              </w:rPr>
              <w:t>30</w:t>
            </w:r>
            <w:r w:rsidRPr="00A078CB">
              <w:rPr>
                <w:rFonts w:ascii="Arial" w:hAnsi="Arial" w:cs="Arial"/>
                <w:color w:val="000000"/>
                <w:sz w:val="18"/>
                <w:szCs w:val="18"/>
              </w:rPr>
              <w:t xml:space="preserve"> </w:t>
            </w:r>
            <w:r>
              <w:rPr>
                <w:rFonts w:ascii="Arial" w:hAnsi="Arial" w:cs="Arial"/>
                <w:color w:val="000000"/>
                <w:sz w:val="18"/>
                <w:szCs w:val="18"/>
              </w:rPr>
              <w:t>October</w:t>
            </w:r>
            <w:r w:rsidRPr="00A078CB">
              <w:rPr>
                <w:rFonts w:ascii="Arial" w:hAnsi="Arial" w:cs="Arial"/>
                <w:color w:val="000000"/>
                <w:sz w:val="18"/>
                <w:szCs w:val="18"/>
              </w:rPr>
              <w:t xml:space="preserve"> 202</w:t>
            </w:r>
            <w:r>
              <w:rPr>
                <w:rFonts w:ascii="Arial" w:hAnsi="Arial" w:cs="Arial"/>
                <w:color w:val="000000"/>
                <w:sz w:val="18"/>
                <w:szCs w:val="18"/>
              </w:rPr>
              <w:t>2</w:t>
            </w:r>
          </w:p>
        </w:tc>
        <w:tc>
          <w:tcPr>
            <w:tcW w:w="1276" w:type="dxa"/>
            <w:shd w:val="clear" w:color="auto" w:fill="auto"/>
            <w:vAlign w:val="center"/>
          </w:tcPr>
          <w:p w14:paraId="2CAC154F" w14:textId="64854FB7" w:rsidR="00985DB9" w:rsidRPr="004367B9" w:rsidRDefault="00985DB9" w:rsidP="00745F1B">
            <w:pPr>
              <w:spacing w:before="40" w:after="40"/>
              <w:jc w:val="center"/>
              <w:rPr>
                <w:rFonts w:ascii="Arial" w:hAnsi="Arial" w:cs="Arial"/>
                <w:sz w:val="18"/>
                <w:szCs w:val="18"/>
              </w:rPr>
            </w:pPr>
            <w:r>
              <w:rPr>
                <w:rFonts w:ascii="Arial" w:hAnsi="Arial" w:cs="Arial"/>
                <w:color w:val="000000"/>
                <w:sz w:val="18"/>
                <w:szCs w:val="18"/>
              </w:rPr>
              <w:t>$</w:t>
            </w:r>
            <w:del w:id="151" w:author="Author">
              <w:r w:rsidR="00BD4CD7" w:rsidDel="00C676BF">
                <w:rPr>
                  <w:rFonts w:ascii="Arial" w:hAnsi="Arial" w:cs="Arial"/>
                  <w:color w:val="000000"/>
                  <w:sz w:val="18"/>
                  <w:szCs w:val="18"/>
                </w:rPr>
                <w:delText>2</w:delText>
              </w:r>
              <w:r w:rsidR="00BD4CD7" w:rsidDel="00C676BF">
                <w:rPr>
                  <w:rFonts w:ascii="Arial" w:hAnsi="Arial" w:cs="Arial"/>
                  <w:sz w:val="18"/>
                  <w:szCs w:val="18"/>
                </w:rPr>
                <w:delText>,</w:delText>
              </w:r>
              <w:r w:rsidR="00BD4CD7" w:rsidDel="00C676BF">
                <w:rPr>
                  <w:rFonts w:ascii="Arial" w:hAnsi="Arial" w:cs="Arial"/>
                  <w:color w:val="000000"/>
                  <w:sz w:val="18"/>
                  <w:szCs w:val="18"/>
                </w:rPr>
                <w:delText>180</w:delText>
              </w:r>
            </w:del>
            <w:ins w:id="152" w:author="Author">
              <w:r w:rsidR="00C676BF">
                <w:rPr>
                  <w:rFonts w:ascii="Arial" w:hAnsi="Arial" w:cs="Arial"/>
                  <w:color w:val="000000"/>
                  <w:sz w:val="18"/>
                  <w:szCs w:val="18"/>
                </w:rPr>
                <w:t>3,660</w:t>
              </w:r>
            </w:ins>
          </w:p>
        </w:tc>
      </w:tr>
      <w:tr w:rsidR="00A21CAC" w:rsidRPr="00C50F29" w14:paraId="1641DE4E" w14:textId="77777777" w:rsidTr="0093349E">
        <w:tc>
          <w:tcPr>
            <w:tcW w:w="1027" w:type="dxa"/>
            <w:shd w:val="clear" w:color="auto" w:fill="auto"/>
            <w:vAlign w:val="center"/>
          </w:tcPr>
          <w:p w14:paraId="67FA8B4C" w14:textId="444DDAB4" w:rsidR="00A21CAC"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1047" w:type="dxa"/>
            <w:shd w:val="clear" w:color="auto" w:fill="auto"/>
            <w:vAlign w:val="center"/>
          </w:tcPr>
          <w:p w14:paraId="11BEDD6C" w14:textId="43D29EDB"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6</w:t>
            </w:r>
          </w:p>
        </w:tc>
        <w:tc>
          <w:tcPr>
            <w:tcW w:w="1317" w:type="dxa"/>
            <w:shd w:val="clear" w:color="auto" w:fill="auto"/>
            <w:vAlign w:val="center"/>
          </w:tcPr>
          <w:p w14:paraId="6241208B" w14:textId="52E9D9F8"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3</w:t>
            </w:r>
          </w:p>
        </w:tc>
        <w:tc>
          <w:tcPr>
            <w:tcW w:w="3414" w:type="dxa"/>
            <w:shd w:val="clear" w:color="auto" w:fill="auto"/>
            <w:vAlign w:val="center"/>
          </w:tcPr>
          <w:p w14:paraId="778A6A0E" w14:textId="75AC03C0" w:rsidR="00A21CAC" w:rsidRPr="00A078CB" w:rsidRDefault="00A21CAC" w:rsidP="00B84A79">
            <w:pPr>
              <w:spacing w:before="40" w:after="40"/>
              <w:jc w:val="left"/>
              <w:rPr>
                <w:rFonts w:ascii="Arial" w:hAnsi="Arial" w:cs="Arial"/>
                <w:color w:val="000000"/>
                <w:sz w:val="18"/>
                <w:szCs w:val="18"/>
              </w:rPr>
            </w:pPr>
            <w:r w:rsidRPr="00A078CB">
              <w:rPr>
                <w:rFonts w:ascii="Arial" w:hAnsi="Arial" w:cs="Arial"/>
                <w:color w:val="000000"/>
                <w:sz w:val="18"/>
                <w:szCs w:val="18"/>
              </w:rPr>
              <w:t xml:space="preserve">Submit a </w:t>
            </w:r>
            <w:r>
              <w:rPr>
                <w:rFonts w:ascii="Arial" w:hAnsi="Arial" w:cs="Arial"/>
                <w:color w:val="000000"/>
                <w:sz w:val="18"/>
                <w:szCs w:val="18"/>
              </w:rPr>
              <w:t>final</w:t>
            </w:r>
            <w:r w:rsidRPr="00A078CB">
              <w:rPr>
                <w:rFonts w:ascii="Arial" w:hAnsi="Arial" w:cs="Arial"/>
                <w:color w:val="000000"/>
                <w:sz w:val="18"/>
                <w:szCs w:val="18"/>
              </w:rPr>
              <w:t xml:space="preserve"> FAR (as per Reporting Form 6) to MPI</w:t>
            </w:r>
          </w:p>
        </w:tc>
        <w:tc>
          <w:tcPr>
            <w:tcW w:w="1842" w:type="dxa"/>
            <w:shd w:val="clear" w:color="auto" w:fill="auto"/>
            <w:vAlign w:val="center"/>
          </w:tcPr>
          <w:p w14:paraId="14139B11" w14:textId="383882C8" w:rsidR="00A21CAC" w:rsidRPr="00A078CB" w:rsidRDefault="00A21CAC" w:rsidP="00B84A79">
            <w:pPr>
              <w:spacing w:before="40" w:after="40"/>
              <w:jc w:val="center"/>
              <w:rPr>
                <w:rFonts w:ascii="Arial" w:hAnsi="Arial" w:cs="Arial"/>
                <w:color w:val="000000"/>
                <w:sz w:val="18"/>
                <w:szCs w:val="18"/>
              </w:rPr>
            </w:pPr>
            <w:r>
              <w:rPr>
                <w:rFonts w:ascii="Arial" w:hAnsi="Arial" w:cs="Arial"/>
                <w:color w:val="000000"/>
                <w:sz w:val="18"/>
                <w:szCs w:val="18"/>
              </w:rPr>
              <w:t xml:space="preserve">30 </w:t>
            </w:r>
            <w:r w:rsidR="006720A0">
              <w:rPr>
                <w:rFonts w:ascii="Arial" w:hAnsi="Arial" w:cs="Arial"/>
                <w:color w:val="000000"/>
                <w:sz w:val="18"/>
                <w:szCs w:val="18"/>
              </w:rPr>
              <w:t>October</w:t>
            </w:r>
            <w:r>
              <w:rPr>
                <w:rFonts w:ascii="Arial" w:hAnsi="Arial" w:cs="Arial"/>
                <w:color w:val="000000"/>
                <w:sz w:val="18"/>
                <w:szCs w:val="18"/>
              </w:rPr>
              <w:t xml:space="preserve"> 202</w:t>
            </w:r>
            <w:r w:rsidR="006720A0">
              <w:rPr>
                <w:rFonts w:ascii="Arial" w:hAnsi="Arial" w:cs="Arial"/>
                <w:color w:val="000000"/>
                <w:sz w:val="18"/>
                <w:szCs w:val="18"/>
              </w:rPr>
              <w:t>2</w:t>
            </w:r>
          </w:p>
        </w:tc>
        <w:tc>
          <w:tcPr>
            <w:tcW w:w="1276" w:type="dxa"/>
            <w:shd w:val="clear" w:color="auto" w:fill="auto"/>
            <w:vAlign w:val="center"/>
          </w:tcPr>
          <w:p w14:paraId="4F3097F1" w14:textId="6A034F51" w:rsidR="00A21CAC" w:rsidRDefault="006720A0" w:rsidP="00B84A79">
            <w:pPr>
              <w:spacing w:before="40" w:after="40"/>
              <w:jc w:val="center"/>
              <w:rPr>
                <w:rFonts w:ascii="Arial" w:hAnsi="Arial" w:cs="Arial"/>
                <w:color w:val="000000"/>
                <w:sz w:val="18"/>
                <w:szCs w:val="18"/>
              </w:rPr>
            </w:pPr>
            <w:r>
              <w:rPr>
                <w:rFonts w:ascii="Arial" w:hAnsi="Arial" w:cs="Arial"/>
                <w:color w:val="000000"/>
                <w:sz w:val="18"/>
                <w:szCs w:val="18"/>
              </w:rPr>
              <w:t>$</w:t>
            </w:r>
            <w:r w:rsidR="00BD4CD7">
              <w:rPr>
                <w:rFonts w:ascii="Arial" w:hAnsi="Arial" w:cs="Arial"/>
                <w:color w:val="000000"/>
                <w:sz w:val="18"/>
                <w:szCs w:val="18"/>
              </w:rPr>
              <w:t>2</w:t>
            </w:r>
            <w:r w:rsidR="00BD4CD7">
              <w:rPr>
                <w:rFonts w:ascii="Arial" w:hAnsi="Arial" w:cs="Arial"/>
                <w:sz w:val="18"/>
                <w:szCs w:val="18"/>
              </w:rPr>
              <w:t>,</w:t>
            </w:r>
            <w:r w:rsidR="00BD4CD7">
              <w:rPr>
                <w:rFonts w:ascii="Arial" w:hAnsi="Arial" w:cs="Arial"/>
                <w:color w:val="000000"/>
                <w:sz w:val="18"/>
                <w:szCs w:val="18"/>
              </w:rPr>
              <w:t>180</w:t>
            </w:r>
          </w:p>
        </w:tc>
      </w:tr>
      <w:tr w:rsidR="00442DE2" w:rsidRPr="00C50F29" w14:paraId="032D3B1E" w14:textId="77777777" w:rsidTr="0093349E">
        <w:trPr>
          <w:ins w:id="153" w:author="Author"/>
        </w:trPr>
        <w:tc>
          <w:tcPr>
            <w:tcW w:w="1027" w:type="dxa"/>
            <w:shd w:val="clear" w:color="auto" w:fill="auto"/>
            <w:vAlign w:val="center"/>
          </w:tcPr>
          <w:p w14:paraId="5C3ED410" w14:textId="67C15B90" w:rsidR="00442DE2" w:rsidRDefault="00442DE2" w:rsidP="00B84A79">
            <w:pPr>
              <w:spacing w:before="40" w:after="40"/>
              <w:jc w:val="center"/>
              <w:rPr>
                <w:ins w:id="154" w:author="Author"/>
                <w:rFonts w:ascii="Arial" w:hAnsi="Arial" w:cs="Arial"/>
                <w:color w:val="000000"/>
                <w:sz w:val="18"/>
                <w:szCs w:val="18"/>
              </w:rPr>
            </w:pPr>
            <w:ins w:id="155" w:author="Author">
              <w:r>
                <w:rPr>
                  <w:rFonts w:ascii="Arial" w:hAnsi="Arial" w:cs="Arial"/>
                  <w:color w:val="000000"/>
                  <w:sz w:val="18"/>
                  <w:szCs w:val="18"/>
                </w:rPr>
                <w:t>3</w:t>
              </w:r>
            </w:ins>
          </w:p>
        </w:tc>
        <w:tc>
          <w:tcPr>
            <w:tcW w:w="1047" w:type="dxa"/>
            <w:shd w:val="clear" w:color="auto" w:fill="auto"/>
            <w:vAlign w:val="center"/>
          </w:tcPr>
          <w:p w14:paraId="715A643E" w14:textId="7941AE1C" w:rsidR="00442DE2" w:rsidRDefault="00442DE2" w:rsidP="00B84A79">
            <w:pPr>
              <w:spacing w:before="40" w:after="40"/>
              <w:jc w:val="center"/>
              <w:rPr>
                <w:ins w:id="156" w:author="Author"/>
                <w:rFonts w:ascii="Arial" w:hAnsi="Arial" w:cs="Arial"/>
                <w:color w:val="000000"/>
                <w:sz w:val="18"/>
                <w:szCs w:val="18"/>
              </w:rPr>
            </w:pPr>
            <w:ins w:id="157" w:author="Author">
              <w:r>
                <w:rPr>
                  <w:rFonts w:ascii="Arial" w:hAnsi="Arial" w:cs="Arial"/>
                  <w:color w:val="000000"/>
                  <w:sz w:val="18"/>
                  <w:szCs w:val="18"/>
                </w:rPr>
                <w:t>7</w:t>
              </w:r>
            </w:ins>
          </w:p>
        </w:tc>
        <w:tc>
          <w:tcPr>
            <w:tcW w:w="1317" w:type="dxa"/>
            <w:shd w:val="clear" w:color="auto" w:fill="auto"/>
            <w:vAlign w:val="center"/>
          </w:tcPr>
          <w:p w14:paraId="33C49716" w14:textId="7FE289BC" w:rsidR="00442DE2" w:rsidRDefault="00442DE2" w:rsidP="00B84A79">
            <w:pPr>
              <w:spacing w:before="40" w:after="40"/>
              <w:jc w:val="center"/>
              <w:rPr>
                <w:ins w:id="158" w:author="Author"/>
                <w:rFonts w:ascii="Arial" w:hAnsi="Arial" w:cs="Arial"/>
                <w:color w:val="000000"/>
                <w:sz w:val="18"/>
                <w:szCs w:val="18"/>
              </w:rPr>
            </w:pPr>
            <w:ins w:id="159" w:author="Author">
              <w:r>
                <w:rPr>
                  <w:rFonts w:ascii="Arial" w:hAnsi="Arial" w:cs="Arial"/>
                  <w:color w:val="000000"/>
                  <w:sz w:val="18"/>
                  <w:szCs w:val="18"/>
                </w:rPr>
                <w:t>4</w:t>
              </w:r>
            </w:ins>
          </w:p>
        </w:tc>
        <w:tc>
          <w:tcPr>
            <w:tcW w:w="3414" w:type="dxa"/>
            <w:shd w:val="clear" w:color="auto" w:fill="auto"/>
            <w:vAlign w:val="center"/>
          </w:tcPr>
          <w:p w14:paraId="17E4E483" w14:textId="1B204B01" w:rsidR="00442DE2" w:rsidRPr="00A078CB" w:rsidRDefault="00442DE2" w:rsidP="00B84A79">
            <w:pPr>
              <w:spacing w:before="40" w:after="40"/>
              <w:jc w:val="left"/>
              <w:rPr>
                <w:ins w:id="160" w:author="Author"/>
                <w:rFonts w:ascii="Arial" w:hAnsi="Arial" w:cs="Arial"/>
                <w:color w:val="000000"/>
                <w:sz w:val="18"/>
                <w:szCs w:val="18"/>
              </w:rPr>
            </w:pPr>
            <w:ins w:id="161" w:author="Author">
              <w:r>
                <w:rPr>
                  <w:rFonts w:ascii="Arial" w:hAnsi="Arial" w:cs="Arial"/>
                  <w:color w:val="000000"/>
                  <w:sz w:val="18"/>
                  <w:szCs w:val="18"/>
                </w:rPr>
                <w:t>Submit data to the Fisheries New Zealand data management team</w:t>
              </w:r>
            </w:ins>
          </w:p>
        </w:tc>
        <w:tc>
          <w:tcPr>
            <w:tcW w:w="1842" w:type="dxa"/>
            <w:shd w:val="clear" w:color="auto" w:fill="auto"/>
            <w:vAlign w:val="center"/>
          </w:tcPr>
          <w:p w14:paraId="431F2DF0" w14:textId="2D02CA36" w:rsidR="00442DE2" w:rsidRDefault="00442DE2" w:rsidP="00B84A79">
            <w:pPr>
              <w:spacing w:before="40" w:after="40"/>
              <w:jc w:val="center"/>
              <w:rPr>
                <w:ins w:id="162" w:author="Author"/>
                <w:rFonts w:ascii="Arial" w:hAnsi="Arial" w:cs="Arial"/>
                <w:color w:val="000000"/>
                <w:sz w:val="18"/>
                <w:szCs w:val="18"/>
              </w:rPr>
            </w:pPr>
            <w:ins w:id="163" w:author="Author">
              <w:r>
                <w:rPr>
                  <w:rFonts w:ascii="Arial" w:hAnsi="Arial" w:cs="Arial"/>
                  <w:color w:val="000000"/>
                  <w:sz w:val="18"/>
                  <w:szCs w:val="18"/>
                </w:rPr>
                <w:t xml:space="preserve">30 December </w:t>
              </w:r>
              <w:commentRangeStart w:id="164"/>
              <w:r>
                <w:rPr>
                  <w:rFonts w:ascii="Arial" w:hAnsi="Arial" w:cs="Arial"/>
                  <w:color w:val="000000"/>
                  <w:sz w:val="18"/>
                  <w:szCs w:val="18"/>
                </w:rPr>
                <w:t>2022</w:t>
              </w:r>
            </w:ins>
            <w:commentRangeEnd w:id="164"/>
            <w:r w:rsidR="005B23C3">
              <w:rPr>
                <w:rStyle w:val="CommentReference"/>
              </w:rPr>
              <w:commentReference w:id="164"/>
            </w:r>
          </w:p>
        </w:tc>
        <w:tc>
          <w:tcPr>
            <w:tcW w:w="1276" w:type="dxa"/>
            <w:shd w:val="clear" w:color="auto" w:fill="auto"/>
            <w:vAlign w:val="center"/>
          </w:tcPr>
          <w:p w14:paraId="1E321A72" w14:textId="77777777" w:rsidR="00442DE2" w:rsidRDefault="00442DE2" w:rsidP="00B84A79">
            <w:pPr>
              <w:spacing w:before="40" w:after="40"/>
              <w:jc w:val="center"/>
              <w:rPr>
                <w:ins w:id="165" w:author="Author"/>
                <w:rFonts w:ascii="Arial" w:hAnsi="Arial" w:cs="Arial"/>
                <w:color w:val="000000"/>
                <w:sz w:val="18"/>
                <w:szCs w:val="18"/>
              </w:rPr>
            </w:pPr>
          </w:p>
        </w:tc>
      </w:tr>
      <w:tr w:rsidR="004367B9" w:rsidRPr="00C50F29" w14:paraId="4F0009E7" w14:textId="77777777" w:rsidTr="0093349E">
        <w:tc>
          <w:tcPr>
            <w:tcW w:w="8647" w:type="dxa"/>
            <w:gridSpan w:val="5"/>
            <w:shd w:val="clear" w:color="auto" w:fill="auto"/>
          </w:tcPr>
          <w:p w14:paraId="3ADA949A" w14:textId="77777777" w:rsidR="004367B9" w:rsidRPr="004367B9" w:rsidRDefault="004367B9" w:rsidP="00B84A79">
            <w:pPr>
              <w:spacing w:before="40" w:after="40"/>
              <w:jc w:val="right"/>
              <w:rPr>
                <w:rFonts w:ascii="Arial" w:hAnsi="Arial" w:cs="Arial"/>
                <w:b/>
                <w:sz w:val="18"/>
                <w:szCs w:val="18"/>
              </w:rPr>
            </w:pPr>
            <w:r w:rsidRPr="004367B9">
              <w:rPr>
                <w:rFonts w:ascii="Arial" w:hAnsi="Arial" w:cs="Arial"/>
                <w:b/>
                <w:sz w:val="18"/>
                <w:szCs w:val="18"/>
              </w:rPr>
              <w:t>PROJECT TOTAL $NZD</w:t>
            </w:r>
          </w:p>
        </w:tc>
        <w:tc>
          <w:tcPr>
            <w:tcW w:w="1276" w:type="dxa"/>
            <w:shd w:val="clear" w:color="auto" w:fill="auto"/>
          </w:tcPr>
          <w:p w14:paraId="6E83BD3F" w14:textId="46E7C9D9" w:rsidR="004367B9" w:rsidRPr="004367B9" w:rsidRDefault="004367B9" w:rsidP="00B84A79">
            <w:pPr>
              <w:spacing w:before="40" w:after="40"/>
              <w:jc w:val="center"/>
              <w:rPr>
                <w:rFonts w:ascii="Arial" w:hAnsi="Arial" w:cs="Arial"/>
                <w:sz w:val="18"/>
                <w:szCs w:val="18"/>
              </w:rPr>
            </w:pPr>
            <w:r w:rsidRPr="004367B9">
              <w:rPr>
                <w:rFonts w:ascii="Arial" w:hAnsi="Arial" w:cs="Arial"/>
                <w:sz w:val="18"/>
                <w:szCs w:val="18"/>
              </w:rPr>
              <w:t>$</w:t>
            </w:r>
            <w:del w:id="166" w:author="Author">
              <w:r w:rsidR="00BD4CD7" w:rsidDel="00C676BF">
                <w:rPr>
                  <w:rFonts w:ascii="Arial" w:hAnsi="Arial" w:cs="Arial"/>
                  <w:sz w:val="18"/>
                  <w:szCs w:val="18"/>
                </w:rPr>
                <w:delText>58,480</w:delText>
              </w:r>
            </w:del>
            <w:ins w:id="167" w:author="Author">
              <w:r w:rsidR="00C676BF">
                <w:rPr>
                  <w:rFonts w:ascii="Arial" w:hAnsi="Arial" w:cs="Arial"/>
                  <w:sz w:val="18"/>
                  <w:szCs w:val="18"/>
                </w:rPr>
                <w:t>62,760</w:t>
              </w:r>
            </w:ins>
          </w:p>
        </w:tc>
      </w:tr>
    </w:tbl>
    <w:p w14:paraId="3D5556C9" w14:textId="195E33E1" w:rsidR="004C1EAB" w:rsidRDefault="004C1EAB">
      <w:pPr>
        <w:jc w:val="left"/>
        <w:rPr>
          <w:rFonts w:ascii="Arial" w:hAnsi="Arial"/>
          <w:b/>
          <w:caps/>
        </w:rPr>
      </w:pPr>
    </w:p>
    <w:p w14:paraId="4DF91115" w14:textId="77777777" w:rsidR="00743E04" w:rsidRDefault="00743E04">
      <w:pPr>
        <w:jc w:val="left"/>
        <w:rPr>
          <w:rFonts w:ascii="Arial" w:hAnsi="Arial"/>
          <w:b/>
          <w:caps/>
        </w:rPr>
      </w:pPr>
    </w:p>
    <w:p w14:paraId="2ABF143C" w14:textId="5186D990" w:rsidR="00BD5702" w:rsidRDefault="005C6249" w:rsidP="001833B0">
      <w:pPr>
        <w:pStyle w:val="Heading1"/>
      </w:pPr>
      <w:r>
        <w:t>References</w:t>
      </w:r>
    </w:p>
    <w:p w14:paraId="39B05E0E" w14:textId="3E15067E" w:rsidR="005C6249" w:rsidRDefault="005C6249" w:rsidP="005C6249"/>
    <w:p w14:paraId="6D3B9A87" w14:textId="77777777" w:rsidR="005621D0" w:rsidRPr="005621D0" w:rsidRDefault="005C6249" w:rsidP="005621D0">
      <w:pPr>
        <w:pStyle w:val="Bibliography"/>
      </w:pPr>
      <w:r w:rsidRPr="00743E04">
        <w:rPr>
          <w:szCs w:val="22"/>
        </w:rPr>
        <w:fldChar w:fldCharType="begin"/>
      </w:r>
      <w:r w:rsidR="005621D0">
        <w:rPr>
          <w:szCs w:val="22"/>
        </w:rPr>
        <w:instrText xml:space="preserve"> ADDIN ZOTERO_BIBL {"uncited":[],"omitted":[],"custom":[]} CSL_BIBLIOGRAPHY </w:instrText>
      </w:r>
      <w:r w:rsidRPr="00743E04">
        <w:rPr>
          <w:szCs w:val="22"/>
        </w:rPr>
        <w:fldChar w:fldCharType="separate"/>
      </w:r>
      <w:r w:rsidR="005621D0" w:rsidRPr="005621D0">
        <w:t>Aanes, S.; Vølstad, J.H. (2015). Efficient statistical estimators and sampling strategies for estimating the age composition of fish. Canadian Journal of Fisheries and Aquatic Sciences 72, 938–953. https://doi.org/10.1139/cjfas-2014-0408</w:t>
      </w:r>
    </w:p>
    <w:p w14:paraId="22A42801" w14:textId="77777777" w:rsidR="005621D0" w:rsidRPr="005621D0" w:rsidRDefault="005621D0" w:rsidP="005621D0">
      <w:pPr>
        <w:pStyle w:val="Bibliography"/>
      </w:pPr>
      <w:r w:rsidRPr="005621D0">
        <w:t>Ailloud, L.E.; Hoenig, J.M. (2019). A general theory of age-length keys: combining the forward and inverse keys to estimate age composition from incomplete data. ICES Journal of Marine Science 76, 1515–1523. https://doi.org/10.1093/icesjms/fsz072</w:t>
      </w:r>
    </w:p>
    <w:p w14:paraId="0E9F64B1" w14:textId="77777777" w:rsidR="005621D0" w:rsidRPr="005621D0" w:rsidRDefault="005621D0" w:rsidP="005621D0">
      <w:pPr>
        <w:pStyle w:val="Bibliography"/>
      </w:pPr>
      <w:r w:rsidRPr="005621D0">
        <w:t>Berg, C.W.; Kristensen, K. (2012). Spatial age-length key modelling using continuation ratio logits. Fisheries Research 129–130, 119–126. https://doi.org/10.1016/j.fishres.2012.06.016</w:t>
      </w:r>
    </w:p>
    <w:p w14:paraId="13E681DE" w14:textId="77777777" w:rsidR="005621D0" w:rsidRPr="005621D0" w:rsidRDefault="005621D0" w:rsidP="005621D0">
      <w:pPr>
        <w:pStyle w:val="Bibliography"/>
      </w:pPr>
      <w:r w:rsidRPr="005621D0">
        <w:t>Berg, C.W.; Nielsen, A. (2016). Accounting for correlated observations in an age-based state-space stock assessment model. ICES J Mar Sci 73, 1788–1797. https://doi.org/10.1093/icesjms/fsw046</w:t>
      </w:r>
    </w:p>
    <w:p w14:paraId="0D10D188" w14:textId="77777777" w:rsidR="005621D0" w:rsidRPr="005621D0" w:rsidRDefault="005621D0" w:rsidP="005621D0">
      <w:pPr>
        <w:pStyle w:val="Bibliography"/>
      </w:pPr>
      <w:r w:rsidRPr="005621D0">
        <w:t>Berg, C.W.; Nielsen, A.; Kristensen, K. (2014). Evaluation of alternative age-based methods for estimating relative abundance from survey data in relation to assessment models. Fisheries Research 151, 91–99. https://doi.org/10.1016/j.fishres.2013.10.005</w:t>
      </w:r>
    </w:p>
    <w:p w14:paraId="59430481" w14:textId="77777777" w:rsidR="005621D0" w:rsidRPr="005621D0" w:rsidRDefault="005621D0" w:rsidP="005621D0">
      <w:pPr>
        <w:pStyle w:val="Bibliography"/>
      </w:pPr>
      <w:r w:rsidRPr="005621D0">
        <w:t>Bull, B.; Dunn, A. (2002). Catch-at-age: User manual v1.06.2002/09/12. NIWA Technical Report 114. NIWA, Wellington, New Zealand, 23 p.</w:t>
      </w:r>
    </w:p>
    <w:p w14:paraId="7B10A83E" w14:textId="77777777" w:rsidR="005621D0" w:rsidRPr="005621D0" w:rsidRDefault="005621D0" w:rsidP="005621D0">
      <w:pPr>
        <w:pStyle w:val="Bibliography"/>
      </w:pPr>
      <w:r w:rsidRPr="005621D0">
        <w:t>Bürkner, P.-C. (2017). brms: An R Package for Bayesian Multilevel Models Using Stan. Journal of Statistical Software 80. https://doi.org/10.18637/jss.v080.i01</w:t>
      </w:r>
    </w:p>
    <w:p w14:paraId="49135B7E" w14:textId="77777777" w:rsidR="005621D0" w:rsidRPr="005621D0" w:rsidRDefault="005621D0" w:rsidP="005621D0">
      <w:pPr>
        <w:pStyle w:val="Bibliography"/>
      </w:pPr>
      <w:r w:rsidRPr="005621D0">
        <w:lastRenderedPageBreak/>
        <w:t>Bürkner, P.-C. (2018). Advanced Bayesian Multilevel Modeling with the R Package brms. The R Journal 10, 395–411.</w:t>
      </w:r>
    </w:p>
    <w:p w14:paraId="06A9CC1D" w14:textId="77777777" w:rsidR="005621D0" w:rsidRPr="005621D0" w:rsidRDefault="005621D0" w:rsidP="005621D0">
      <w:pPr>
        <w:pStyle w:val="Bibliography"/>
      </w:pPr>
      <w:r w:rsidRPr="005621D0">
        <w:t>Carpenter, B.; Gelman, A.; Hoffman, M.D.; Lee, D.; Goodrich, B.; Betancourt, M.; Brubaker, M.; Guo, J.; Li, P.; Riddell, A. (2017). STAN: A Probabilistic Programming Language. Journal of Statistical Software 76. https://doi.org/10.18637/jss.v076.i01</w:t>
      </w:r>
    </w:p>
    <w:p w14:paraId="3B08381F" w14:textId="77777777" w:rsidR="005621D0" w:rsidRPr="005621D0" w:rsidRDefault="005621D0" w:rsidP="005621D0">
      <w:pPr>
        <w:pStyle w:val="Bibliography"/>
      </w:pPr>
      <w:r w:rsidRPr="005621D0">
        <w:t>Clark, W.G. (1981). Restricted Least-Squares Estimates of Age Composition from Length Composition. Canadian Journal of Fisheries and Aquatic Sciences 38, 297–307. https://doi.org/10.1139/f81-041</w:t>
      </w:r>
    </w:p>
    <w:p w14:paraId="455DD0F5" w14:textId="77777777" w:rsidR="005621D0" w:rsidRPr="005621D0" w:rsidRDefault="005621D0" w:rsidP="005621D0">
      <w:pPr>
        <w:pStyle w:val="Bibliography"/>
      </w:pPr>
      <w:r w:rsidRPr="005621D0">
        <w:t>Correa, G.M.; Ciannelli, L.; Barnett, L.A.K.; Kotwicki, S.; Fuentes, C. (2020). Improved estimation of age composition by accounting for spatiotemporal variability in somatic growth. Can. J. Fish. Aquat. Sci. 1810–1821. https://doi.org/10.1139/cjfas-2020-0166</w:t>
      </w:r>
    </w:p>
    <w:p w14:paraId="3B261CB9" w14:textId="77777777" w:rsidR="005621D0" w:rsidRPr="005621D0" w:rsidRDefault="005621D0" w:rsidP="005621D0">
      <w:pPr>
        <w:pStyle w:val="Bibliography"/>
      </w:pPr>
      <w:r w:rsidRPr="005621D0">
        <w:t>Francis, R.I.C.C. (2014). Replacing the multinomial in stock assessment models: A first step. Fisheries Research 151, 70–84. https://doi.org/10.1016/j.fishres.2013.12.015</w:t>
      </w:r>
    </w:p>
    <w:p w14:paraId="4028B741" w14:textId="77777777" w:rsidR="005621D0" w:rsidRPr="005621D0" w:rsidRDefault="005621D0" w:rsidP="005621D0">
      <w:pPr>
        <w:pStyle w:val="Bibliography"/>
      </w:pPr>
      <w:r w:rsidRPr="005621D0">
        <w:t>Fridriksson, A. (1934). On the calculation of age distribution within a stock of cod by means of relatively few age-determinations as a key to measurements on a large scale. Rapports et Procès-verbaux des Réunions. Conseil Permanent International pour l’Exploration de la Mer 86, 1–14.</w:t>
      </w:r>
    </w:p>
    <w:p w14:paraId="750B0E7A" w14:textId="77777777" w:rsidR="005621D0" w:rsidRPr="005621D0" w:rsidRDefault="005621D0" w:rsidP="005621D0">
      <w:pPr>
        <w:pStyle w:val="Bibliography"/>
      </w:pPr>
      <w:r w:rsidRPr="005621D0">
        <w:t>Hoenig, J.M.; Hanumara, R.C.; Heisey, D.M. (2002). Generalizing Double and Triple Sampling for Repeated Surveys and Partial Verification. Biometrical Journal 44, 603–618. https://doi.org/10.1002/1521-4036(200207)44:5&lt;603::AID-BIMJ603&gt;3.0.CO;2-4</w:t>
      </w:r>
    </w:p>
    <w:p w14:paraId="443764AB" w14:textId="77777777" w:rsidR="005621D0" w:rsidRPr="005621D0" w:rsidRDefault="005621D0" w:rsidP="005621D0">
      <w:pPr>
        <w:pStyle w:val="Bibliography"/>
      </w:pPr>
      <w:r w:rsidRPr="005621D0">
        <w:t>Rindorf, A.; Lewy, P. (2001). Analyses of length and age distributions using continuation-ratio logits. Canadian Journal of Fisheries and Aquatic Sciences 58, 1141–1152. https://doi.org/10.1139/f01-062</w:t>
      </w:r>
    </w:p>
    <w:p w14:paraId="1C1DC1D3" w14:textId="77777777" w:rsidR="005621D0" w:rsidRPr="005621D0" w:rsidRDefault="005621D0" w:rsidP="005621D0">
      <w:pPr>
        <w:pStyle w:val="Bibliography"/>
      </w:pPr>
      <w:r w:rsidRPr="005621D0">
        <w:t>Thorson, J.T. (2019). Guidance for decisions using the Vector Autoregressive Spatio-Temporal (VAST) package in stock, ecosystem, habitat and climate assessments. Fisheries Research 210, 143–161. https://doi.org/10.1016/j.fishres.2018.10.013</w:t>
      </w:r>
    </w:p>
    <w:p w14:paraId="3CA17CFE" w14:textId="77777777" w:rsidR="005621D0" w:rsidRPr="005621D0" w:rsidRDefault="005621D0" w:rsidP="005621D0">
      <w:pPr>
        <w:pStyle w:val="Bibliography"/>
      </w:pPr>
      <w:r w:rsidRPr="005621D0">
        <w:t>Thorson, J.T.; Haltuch, M.A. (2019). Spatiotemporal analysis of compositional data: increased precision and improved workflow using model-based inputs to stock assessment. Can. J. Fish. Aquat. Sci. 76, 401–414. https://doi.org/10.1139/cjfas-2018-0015</w:t>
      </w:r>
    </w:p>
    <w:p w14:paraId="1A44DEBD" w14:textId="77777777" w:rsidR="005621D0" w:rsidRPr="005621D0" w:rsidRDefault="005621D0" w:rsidP="005621D0">
      <w:pPr>
        <w:pStyle w:val="Bibliography"/>
      </w:pPr>
      <w:r w:rsidRPr="005621D0">
        <w:t>Wood, S.N. (2017). Generalized Additive Models: An Introduction with R, 2nd ed. Chapman and Hall/CRC.</w:t>
      </w:r>
    </w:p>
    <w:p w14:paraId="5F21B08E" w14:textId="77777777" w:rsidR="005621D0" w:rsidRPr="005621D0" w:rsidRDefault="005621D0" w:rsidP="005621D0">
      <w:pPr>
        <w:pStyle w:val="Bibliography"/>
      </w:pPr>
      <w:r w:rsidRPr="005621D0">
        <w:t>Wood, S.N.; Pya, N.; Säfken, B. (2016). Smoothing parameter and model selection for general smooth models (with discussion). Journal of the American Statistical Association 111, 1548–1575.</w:t>
      </w:r>
    </w:p>
    <w:p w14:paraId="47A6ED95" w14:textId="6AB1F2E7" w:rsidR="005C6249" w:rsidRPr="005C6249" w:rsidRDefault="005C6249" w:rsidP="005C6249">
      <w:r w:rsidRPr="00743E04">
        <w:rPr>
          <w:szCs w:val="22"/>
        </w:rPr>
        <w:fldChar w:fldCharType="end"/>
      </w:r>
    </w:p>
    <w:sectPr w:rsidR="005C6249" w:rsidRPr="005C6249" w:rsidSect="002917E8">
      <w:headerReference w:type="default" r:id="rId11"/>
      <w:footerReference w:type="default" r:id="rId12"/>
      <w:headerReference w:type="first" r:id="rId13"/>
      <w:footerReference w:type="first" r:id="rId14"/>
      <w:pgSz w:w="11907" w:h="16839" w:code="9"/>
      <w:pgMar w:top="1418" w:right="1418" w:bottom="1418" w:left="1418" w:header="737" w:footer="709"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uthor" w:initials="A">
    <w:p w14:paraId="7FA4560E" w14:textId="77777777" w:rsidR="006860AB" w:rsidRDefault="006860AB" w:rsidP="0055099A">
      <w:pPr>
        <w:pStyle w:val="CommentText"/>
        <w:jc w:val="left"/>
      </w:pPr>
      <w:r>
        <w:rPr>
          <w:rStyle w:val="CommentReference"/>
        </w:rPr>
        <w:annotationRef/>
      </w:r>
      <w:r>
        <w:rPr>
          <w:lang w:val="mi-NZ"/>
        </w:rPr>
        <w:t>I thought this would fit better in the first point. The two feel mixed up: there's better use of data available, and then there's better calculations.</w:t>
      </w:r>
    </w:p>
  </w:comment>
  <w:comment w:id="19" w:author="Author" w:initials="A">
    <w:p w14:paraId="366C1AE7" w14:textId="5E865F4E" w:rsidR="009B46C8" w:rsidRDefault="009B46C8">
      <w:pPr>
        <w:pStyle w:val="CommentText"/>
      </w:pPr>
      <w:r>
        <w:rPr>
          <w:rStyle w:val="CommentReference"/>
        </w:rPr>
        <w:annotationRef/>
      </w:r>
      <w:r>
        <w:t>I wonder if we don’t cut this out for now?</w:t>
      </w:r>
    </w:p>
  </w:comment>
  <w:comment w:id="20" w:author="Author" w:initials="A">
    <w:p w14:paraId="2F686E4C" w14:textId="77777777" w:rsidR="006860AB" w:rsidRDefault="006860AB" w:rsidP="00D01ED1">
      <w:pPr>
        <w:pStyle w:val="CommentText"/>
        <w:jc w:val="left"/>
      </w:pPr>
      <w:r>
        <w:rPr>
          <w:rStyle w:val="CommentReference"/>
        </w:rPr>
        <w:annotationRef/>
      </w:r>
      <w:r>
        <w:rPr>
          <w:lang w:val="mi-NZ"/>
        </w:rPr>
        <w:t>You mostly use composition in the text... Do we want to change everything to composition? It might however be confusing to the reader who knows length and age frequencies....</w:t>
      </w:r>
    </w:p>
  </w:comment>
  <w:comment w:id="23" w:author="Author" w:initials="A">
    <w:p w14:paraId="6B4EEB93" w14:textId="77777777" w:rsidR="00871488" w:rsidRDefault="00871488" w:rsidP="007C70BC">
      <w:pPr>
        <w:pStyle w:val="CommentText"/>
        <w:jc w:val="left"/>
      </w:pPr>
      <w:r>
        <w:rPr>
          <w:rStyle w:val="CommentReference"/>
        </w:rPr>
        <w:annotationRef/>
      </w:r>
      <w:r>
        <w:rPr>
          <w:lang w:val="mi-NZ"/>
        </w:rPr>
        <w:t xml:space="preserve">Frequencies? See earlier comment... </w:t>
      </w:r>
    </w:p>
  </w:comment>
  <w:comment w:id="28" w:author="Author" w:initials="A">
    <w:p w14:paraId="6A7A5458" w14:textId="4DB0681A" w:rsidR="009B46C8" w:rsidRDefault="009B46C8" w:rsidP="009B46C8">
      <w:pPr>
        <w:pStyle w:val="CommentText"/>
      </w:pPr>
      <w:r>
        <w:rPr>
          <w:rStyle w:val="CommentReference"/>
        </w:rPr>
        <w:annotationRef/>
      </w:r>
      <w:r>
        <w:t>Discuss the two step process.</w:t>
      </w:r>
    </w:p>
    <w:p w14:paraId="7202AEB3" w14:textId="77777777" w:rsidR="009B46C8" w:rsidRDefault="009B46C8" w:rsidP="009B46C8">
      <w:pPr>
        <w:pStyle w:val="CommentText"/>
      </w:pPr>
    </w:p>
    <w:p w14:paraId="6BF4F718" w14:textId="77777777" w:rsidR="009B46C8" w:rsidRDefault="009B46C8" w:rsidP="009B46C8">
      <w:pPr>
        <w:pStyle w:val="CommentText"/>
        <w:numPr>
          <w:ilvl w:val="0"/>
          <w:numId w:val="43"/>
        </w:numPr>
      </w:pPr>
      <w:r>
        <w:t>Use lengths to generate scaled LF</w:t>
      </w:r>
    </w:p>
    <w:p w14:paraId="2FB84D7B" w14:textId="77777777" w:rsidR="009B46C8" w:rsidRDefault="009B46C8" w:rsidP="009B46C8">
      <w:pPr>
        <w:pStyle w:val="CommentText"/>
        <w:numPr>
          <w:ilvl w:val="0"/>
          <w:numId w:val="43"/>
        </w:numPr>
      </w:pPr>
      <w:r>
        <w:t>Use ALK to generate age comp</w:t>
      </w:r>
    </w:p>
    <w:p w14:paraId="4C81219A" w14:textId="77777777" w:rsidR="009B46C8" w:rsidRDefault="009B46C8" w:rsidP="009B46C8">
      <w:pPr>
        <w:pStyle w:val="CommentText"/>
      </w:pPr>
    </w:p>
    <w:p w14:paraId="10F2FA73" w14:textId="77777777" w:rsidR="009B46C8" w:rsidRDefault="009B46C8" w:rsidP="009B46C8">
      <w:pPr>
        <w:pStyle w:val="CommentText"/>
      </w:pPr>
      <w:r>
        <w:t>There are actually two scenrios:</w:t>
      </w:r>
    </w:p>
    <w:p w14:paraId="547EB7A9" w14:textId="77777777" w:rsidR="009B46C8" w:rsidRDefault="009B46C8" w:rsidP="009B46C8">
      <w:pPr>
        <w:pStyle w:val="CommentText"/>
      </w:pPr>
    </w:p>
    <w:p w14:paraId="1C58BCD7" w14:textId="77777777" w:rsidR="009B46C8" w:rsidRDefault="009B46C8" w:rsidP="009B46C8">
      <w:pPr>
        <w:pStyle w:val="CommentText"/>
      </w:pPr>
      <w:r>
        <w:t>For lobster we do multinomial and then scale</w:t>
      </w:r>
    </w:p>
    <w:p w14:paraId="135153E8" w14:textId="77777777" w:rsidR="009B46C8" w:rsidRDefault="009B46C8" w:rsidP="009B46C8">
      <w:pPr>
        <w:pStyle w:val="CommentText"/>
      </w:pPr>
    </w:p>
    <w:p w14:paraId="697CCCE0" w14:textId="77777777" w:rsidR="009B46C8" w:rsidRDefault="009B46C8" w:rsidP="009B46C8">
      <w:pPr>
        <w:pStyle w:val="CommentText"/>
      </w:pPr>
      <w:r>
        <w:t>For fish we do ordinal model</w:t>
      </w:r>
    </w:p>
    <w:p w14:paraId="0E2058F5" w14:textId="77777777" w:rsidR="001F0F59" w:rsidRDefault="001F0F59" w:rsidP="009B46C8">
      <w:pPr>
        <w:pStyle w:val="CommentText"/>
        <w:pBdr>
          <w:bottom w:val="single" w:sz="6" w:space="1" w:color="auto"/>
        </w:pBdr>
      </w:pPr>
    </w:p>
    <w:p w14:paraId="3239D4D1" w14:textId="77777777" w:rsidR="001F0F59" w:rsidRDefault="001F0F59" w:rsidP="009B46C8">
      <w:pPr>
        <w:pStyle w:val="CommentText"/>
      </w:pPr>
    </w:p>
    <w:p w14:paraId="17AB6529" w14:textId="4E5177A0" w:rsidR="001F0F59" w:rsidRDefault="001F0F59" w:rsidP="001F0F59">
      <w:pPr>
        <w:pStyle w:val="CommentText"/>
        <w:numPr>
          <w:ilvl w:val="0"/>
          <w:numId w:val="45"/>
        </w:numPr>
      </w:pPr>
      <w:r>
        <w:t>Fit ordinal model for translating length to age</w:t>
      </w:r>
    </w:p>
    <w:p w14:paraId="7257027D" w14:textId="77777777" w:rsidR="001F0F59" w:rsidRDefault="001F0F59" w:rsidP="001F0F59">
      <w:pPr>
        <w:pStyle w:val="CommentText"/>
        <w:numPr>
          <w:ilvl w:val="0"/>
          <w:numId w:val="45"/>
        </w:numPr>
      </w:pPr>
      <w:r>
        <w:t>Predict age from length using the ordinal model</w:t>
      </w:r>
    </w:p>
    <w:p w14:paraId="71184232" w14:textId="72C8AA12" w:rsidR="001F0F59" w:rsidRDefault="001F0F59" w:rsidP="001F0F59">
      <w:pPr>
        <w:pStyle w:val="CommentText"/>
        <w:numPr>
          <w:ilvl w:val="0"/>
          <w:numId w:val="45"/>
        </w:numPr>
      </w:pPr>
      <w:r>
        <w:t>Scale the age compositions by the catch</w:t>
      </w:r>
    </w:p>
  </w:comment>
  <w:comment w:id="164" w:author="Author" w:initials="A">
    <w:p w14:paraId="6FED6C19" w14:textId="355C4CE4" w:rsidR="005B23C3" w:rsidRDefault="005B23C3">
      <w:pPr>
        <w:pStyle w:val="CommentText"/>
      </w:pPr>
      <w:r>
        <w:rPr>
          <w:rStyle w:val="CommentReference"/>
        </w:rPr>
        <w:annotationRef/>
      </w:r>
      <w:r>
        <w:t>This needs to be some percentage of the total</w:t>
      </w:r>
      <w:r w:rsidR="004D17F8">
        <w:t>. It may be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4560E" w15:done="0"/>
  <w15:commentEx w15:paraId="366C1AE7" w15:done="0"/>
  <w15:commentEx w15:paraId="2F686E4C" w15:done="0"/>
  <w15:commentEx w15:paraId="6B4EEB93" w15:done="0"/>
  <w15:commentEx w15:paraId="71184232" w15:done="0"/>
  <w15:commentEx w15:paraId="6FED6C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4560E" w16cid:durableId="25F69773"/>
  <w16cid:commentId w16cid:paraId="366C1AE7" w16cid:durableId="25F67751"/>
  <w16cid:commentId w16cid:paraId="2F686E4C" w16cid:durableId="25F697E9"/>
  <w16cid:commentId w16cid:paraId="6B4EEB93" w16cid:durableId="25F6980A"/>
  <w16cid:commentId w16cid:paraId="71184232" w16cid:durableId="25F677BA"/>
  <w16cid:commentId w16cid:paraId="6FED6C19" w16cid:durableId="25F59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9731" w14:textId="77777777" w:rsidR="00CE268C" w:rsidRDefault="00CE268C">
      <w:r>
        <w:separator/>
      </w:r>
    </w:p>
  </w:endnote>
  <w:endnote w:type="continuationSeparator" w:id="0">
    <w:p w14:paraId="501E08B2" w14:textId="77777777" w:rsidR="00CE268C" w:rsidRDefault="00CE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165E" w14:textId="66C277B2" w:rsidR="00913F01" w:rsidRPr="002B2923" w:rsidRDefault="00CE268C" w:rsidP="005C5A92">
    <w:pPr>
      <w:pStyle w:val="Footer"/>
      <w:jc w:val="center"/>
      <w:rPr>
        <w:sz w:val="20"/>
      </w:rPr>
    </w:pPr>
    <w:sdt>
      <w:sdtPr>
        <w:id w:val="603615369"/>
        <w:docPartObj>
          <w:docPartGallery w:val="Page Numbers (Bottom of Page)"/>
          <w:docPartUnique/>
        </w:docPartObj>
      </w:sdtPr>
      <w:sdtEndPr>
        <w:rPr>
          <w:noProof/>
          <w:sz w:val="20"/>
        </w:rPr>
      </w:sdtEndPr>
      <w:sdtContent>
        <w:r w:rsidR="00B6709E" w:rsidRPr="002917E8">
          <w:rPr>
            <w:sz w:val="20"/>
          </w:rPr>
          <w:t xml:space="preserve">Page </w:t>
        </w:r>
        <w:r w:rsidR="00B6709E" w:rsidRPr="002917E8">
          <w:rPr>
            <w:sz w:val="20"/>
          </w:rPr>
          <w:fldChar w:fldCharType="begin"/>
        </w:r>
        <w:r w:rsidR="00B6709E" w:rsidRPr="002917E8">
          <w:rPr>
            <w:sz w:val="20"/>
          </w:rPr>
          <w:instrText xml:space="preserve"> PAGE   \* MERGEFORMAT </w:instrText>
        </w:r>
        <w:r w:rsidR="00B6709E" w:rsidRPr="002917E8">
          <w:rPr>
            <w:sz w:val="20"/>
          </w:rPr>
          <w:fldChar w:fldCharType="separate"/>
        </w:r>
        <w:r w:rsidR="00B6709E" w:rsidRPr="002917E8">
          <w:rPr>
            <w:sz w:val="20"/>
          </w:rPr>
          <w:t>1</w:t>
        </w:r>
        <w:r w:rsidR="00B6709E" w:rsidRPr="002917E8">
          <w:rPr>
            <w:noProof/>
            <w:sz w:val="20"/>
          </w:rPr>
          <w:fldChar w:fldCharType="end"/>
        </w:r>
        <w:r w:rsidR="00B6709E" w:rsidRPr="002917E8">
          <w:rPr>
            <w:noProof/>
            <w:sz w:val="20"/>
          </w:rPr>
          <w:t xml:space="preserve"> of </w:t>
        </w:r>
        <w:r w:rsidR="00B6709E" w:rsidRPr="002917E8">
          <w:rPr>
            <w:noProof/>
            <w:sz w:val="20"/>
          </w:rPr>
          <w:fldChar w:fldCharType="begin"/>
        </w:r>
        <w:r w:rsidR="00B6709E" w:rsidRPr="002917E8">
          <w:rPr>
            <w:noProof/>
            <w:sz w:val="20"/>
          </w:rPr>
          <w:instrText xml:space="preserve"> NUMPAGES   \* MERGEFORMAT </w:instrText>
        </w:r>
        <w:r w:rsidR="00B6709E" w:rsidRPr="002917E8">
          <w:rPr>
            <w:noProof/>
            <w:sz w:val="20"/>
          </w:rPr>
          <w:fldChar w:fldCharType="separate"/>
        </w:r>
        <w:r w:rsidR="00B6709E" w:rsidRPr="002917E8">
          <w:rPr>
            <w:noProof/>
            <w:sz w:val="20"/>
          </w:rPr>
          <w:t>6</w:t>
        </w:r>
        <w:r w:rsidR="00B6709E" w:rsidRPr="002917E8">
          <w:rPr>
            <w:noProof/>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072284"/>
      <w:docPartObj>
        <w:docPartGallery w:val="Page Numbers (Bottom of Page)"/>
        <w:docPartUnique/>
      </w:docPartObj>
    </w:sdtPr>
    <w:sdtEndPr>
      <w:rPr>
        <w:noProof/>
        <w:sz w:val="20"/>
      </w:rPr>
    </w:sdtEndPr>
    <w:sdtContent>
      <w:p w14:paraId="03B7C97A" w14:textId="51CC0476" w:rsidR="00913F01" w:rsidRPr="002917E8" w:rsidRDefault="00B6709E" w:rsidP="002B2923">
        <w:pPr>
          <w:pStyle w:val="Footer"/>
          <w:jc w:val="center"/>
          <w:rPr>
            <w:sz w:val="20"/>
          </w:rPr>
        </w:pPr>
        <w:r w:rsidRPr="002917E8">
          <w:rPr>
            <w:sz w:val="20"/>
          </w:rPr>
          <w:t xml:space="preserve">Page </w:t>
        </w:r>
        <w:r w:rsidR="00913F01" w:rsidRPr="002917E8">
          <w:rPr>
            <w:sz w:val="20"/>
          </w:rPr>
          <w:fldChar w:fldCharType="begin"/>
        </w:r>
        <w:r w:rsidR="00913F01" w:rsidRPr="002917E8">
          <w:rPr>
            <w:sz w:val="20"/>
          </w:rPr>
          <w:instrText xml:space="preserve"> PAGE   \* MERGEFORMAT </w:instrText>
        </w:r>
        <w:r w:rsidR="00913F01" w:rsidRPr="002917E8">
          <w:rPr>
            <w:sz w:val="20"/>
          </w:rPr>
          <w:fldChar w:fldCharType="separate"/>
        </w:r>
        <w:r w:rsidR="00913F01" w:rsidRPr="002917E8">
          <w:rPr>
            <w:noProof/>
            <w:sz w:val="20"/>
          </w:rPr>
          <w:t>2</w:t>
        </w:r>
        <w:r w:rsidR="00913F01" w:rsidRPr="002917E8">
          <w:rPr>
            <w:noProof/>
            <w:sz w:val="20"/>
          </w:rPr>
          <w:fldChar w:fldCharType="end"/>
        </w:r>
        <w:r w:rsidRPr="002917E8">
          <w:rPr>
            <w:noProof/>
            <w:sz w:val="20"/>
          </w:rPr>
          <w:t xml:space="preserve"> of </w:t>
        </w:r>
        <w:r w:rsidRPr="002917E8">
          <w:rPr>
            <w:noProof/>
            <w:sz w:val="20"/>
          </w:rPr>
          <w:fldChar w:fldCharType="begin"/>
        </w:r>
        <w:r w:rsidRPr="002917E8">
          <w:rPr>
            <w:noProof/>
            <w:sz w:val="20"/>
          </w:rPr>
          <w:instrText xml:space="preserve"> NUMPAGES   \* MERGEFORMAT </w:instrText>
        </w:r>
        <w:r w:rsidRPr="002917E8">
          <w:rPr>
            <w:noProof/>
            <w:sz w:val="20"/>
          </w:rPr>
          <w:fldChar w:fldCharType="separate"/>
        </w:r>
        <w:r w:rsidRPr="002917E8">
          <w:rPr>
            <w:noProof/>
            <w:sz w:val="20"/>
          </w:rPr>
          <w:t>6</w:t>
        </w:r>
        <w:r w:rsidRPr="002917E8">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D373" w14:textId="77777777" w:rsidR="00CE268C" w:rsidRDefault="00CE268C">
      <w:r>
        <w:separator/>
      </w:r>
    </w:p>
  </w:footnote>
  <w:footnote w:type="continuationSeparator" w:id="0">
    <w:p w14:paraId="753CC723" w14:textId="77777777" w:rsidR="00CE268C" w:rsidRDefault="00CE2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C5EA" w14:textId="7D6D6D42" w:rsidR="00DF4CCC" w:rsidRDefault="00DF4CCC" w:rsidP="002B2923">
    <w:pPr>
      <w:ind w:right="360" w:firstLine="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DD27" w14:textId="77A0D7DA" w:rsidR="00C952CC" w:rsidRDefault="00C952CC" w:rsidP="00C952CC">
    <w:pPr>
      <w:pStyle w:val="Header"/>
      <w:jc w:val="right"/>
    </w:pPr>
    <w:r>
      <w:rPr>
        <w:noProof/>
      </w:rPr>
      <w:drawing>
        <wp:inline distT="0" distB="0" distL="0" distR="0" wp14:anchorId="39792753" wp14:editId="77E675D0">
          <wp:extent cx="2494547" cy="56189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6710" cy="589410"/>
                  </a:xfrm>
                  <a:prstGeom prst="rect">
                    <a:avLst/>
                  </a:prstGeom>
                  <a:noFill/>
                </pic:spPr>
              </pic:pic>
            </a:graphicData>
          </a:graphic>
        </wp:inline>
      </w:drawing>
    </w:r>
  </w:p>
  <w:p w14:paraId="7085C5B8" w14:textId="56FF2A0A" w:rsidR="00522D87" w:rsidRDefault="00522D87" w:rsidP="00C952CC">
    <w:pPr>
      <w:pStyle w:val="Header"/>
      <w:jc w:val="right"/>
    </w:pPr>
  </w:p>
  <w:p w14:paraId="15FCA7C3" w14:textId="77777777" w:rsidR="00522D87" w:rsidRDefault="00522D87" w:rsidP="00C952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3968C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02F36C7"/>
    <w:multiLevelType w:val="hybridMultilevel"/>
    <w:tmpl w:val="73CCC6D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2425E"/>
    <w:multiLevelType w:val="hybridMultilevel"/>
    <w:tmpl w:val="8252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EE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D206AA"/>
    <w:multiLevelType w:val="hybridMultilevel"/>
    <w:tmpl w:val="D4A0865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860FCC"/>
    <w:multiLevelType w:val="hybridMultilevel"/>
    <w:tmpl w:val="F3FA537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A6E20D7"/>
    <w:multiLevelType w:val="hybridMultilevel"/>
    <w:tmpl w:val="9C863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A8343D3"/>
    <w:multiLevelType w:val="hybridMultilevel"/>
    <w:tmpl w:val="E7BEE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ADA4786"/>
    <w:multiLevelType w:val="hybridMultilevel"/>
    <w:tmpl w:val="19CE4BC8"/>
    <w:lvl w:ilvl="0" w:tplc="FFFFFFFF">
      <w:start w:val="1"/>
      <w:numFmt w:val="bullet"/>
      <w:lvlText w:val=""/>
      <w:lvlJc w:val="left"/>
      <w:pPr>
        <w:ind w:left="720" w:hanging="360"/>
      </w:pPr>
      <w:rPr>
        <w:rFonts w:ascii="Wingdings" w:hAnsi="Wingdings" w:hint="default"/>
      </w:rPr>
    </w:lvl>
    <w:lvl w:ilvl="1" w:tplc="1409000F">
      <w:start w:val="1"/>
      <w:numFmt w:val="decimal"/>
      <w:lvlText w:val="%2."/>
      <w:lvlJc w:val="left"/>
      <w:pPr>
        <w:ind w:left="1440" w:hanging="360"/>
      </w:pPr>
    </w:lvl>
    <w:lvl w:ilvl="2" w:tplc="8F701F52">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F617C6"/>
    <w:multiLevelType w:val="singleLevel"/>
    <w:tmpl w:val="9094F5A8"/>
    <w:lvl w:ilvl="0">
      <w:start w:val="1"/>
      <w:numFmt w:val="decimal"/>
      <w:lvlText w:val="%1."/>
      <w:legacy w:legacy="1" w:legacySpace="0" w:legacyIndent="283"/>
      <w:lvlJc w:val="left"/>
      <w:pPr>
        <w:ind w:left="567" w:hanging="283"/>
      </w:pPr>
    </w:lvl>
  </w:abstractNum>
  <w:abstractNum w:abstractNumId="10" w15:restartNumberingAfterBreak="0">
    <w:nsid w:val="2138170A"/>
    <w:multiLevelType w:val="hybridMultilevel"/>
    <w:tmpl w:val="3B36F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946AB6"/>
    <w:multiLevelType w:val="hybridMultilevel"/>
    <w:tmpl w:val="5538C046"/>
    <w:lvl w:ilvl="0" w:tplc="E36C3A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4190D22"/>
    <w:multiLevelType w:val="hybridMultilevel"/>
    <w:tmpl w:val="F7DC4C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713FE"/>
    <w:multiLevelType w:val="hybridMultilevel"/>
    <w:tmpl w:val="E730B006"/>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1640317"/>
    <w:multiLevelType w:val="hybridMultilevel"/>
    <w:tmpl w:val="A9E893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4695C8C"/>
    <w:multiLevelType w:val="hybridMultilevel"/>
    <w:tmpl w:val="4C363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7E4AC8"/>
    <w:multiLevelType w:val="hybridMultilevel"/>
    <w:tmpl w:val="48DA4C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A3B2BB6"/>
    <w:multiLevelType w:val="hybridMultilevel"/>
    <w:tmpl w:val="AFE2DC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C170001"/>
    <w:multiLevelType w:val="hybridMultilevel"/>
    <w:tmpl w:val="BC8CDD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5A1B4C"/>
    <w:multiLevelType w:val="hybridMultilevel"/>
    <w:tmpl w:val="E2E27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DA69E2"/>
    <w:multiLevelType w:val="hybridMultilevel"/>
    <w:tmpl w:val="9012A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5010A"/>
    <w:multiLevelType w:val="hybridMultilevel"/>
    <w:tmpl w:val="0388D8D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92E1E2E"/>
    <w:multiLevelType w:val="multilevel"/>
    <w:tmpl w:val="27AECA0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49E77553"/>
    <w:multiLevelType w:val="singleLevel"/>
    <w:tmpl w:val="60C277A4"/>
    <w:lvl w:ilvl="0">
      <w:start w:val="1"/>
      <w:numFmt w:val="decimal"/>
      <w:lvlText w:val="%1."/>
      <w:legacy w:legacy="1" w:legacySpace="0" w:legacyIndent="283"/>
      <w:lvlJc w:val="left"/>
      <w:pPr>
        <w:ind w:left="567" w:hanging="283"/>
      </w:pPr>
    </w:lvl>
  </w:abstractNum>
  <w:abstractNum w:abstractNumId="24" w15:restartNumberingAfterBreak="0">
    <w:nsid w:val="5AB7739D"/>
    <w:multiLevelType w:val="hybridMultilevel"/>
    <w:tmpl w:val="42587DF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7A90C16"/>
    <w:multiLevelType w:val="hybridMultilevel"/>
    <w:tmpl w:val="B39E26BE"/>
    <w:lvl w:ilvl="0" w:tplc="B2F4E6F4">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9915C9"/>
    <w:multiLevelType w:val="singleLevel"/>
    <w:tmpl w:val="DB1C6946"/>
    <w:lvl w:ilvl="0">
      <w:start w:val="1"/>
      <w:numFmt w:val="decimal"/>
      <w:lvlText w:val="%1."/>
      <w:legacy w:legacy="1" w:legacySpace="0" w:legacyIndent="283"/>
      <w:lvlJc w:val="left"/>
      <w:pPr>
        <w:ind w:left="567" w:hanging="283"/>
      </w:pPr>
    </w:lvl>
  </w:abstractNum>
  <w:abstractNum w:abstractNumId="27" w15:restartNumberingAfterBreak="0">
    <w:nsid w:val="6DF3481D"/>
    <w:multiLevelType w:val="hybridMultilevel"/>
    <w:tmpl w:val="71703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377621F"/>
    <w:multiLevelType w:val="hybridMultilevel"/>
    <w:tmpl w:val="F3BC0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EF564E"/>
    <w:multiLevelType w:val="hybridMultilevel"/>
    <w:tmpl w:val="5106CD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761CD2"/>
    <w:multiLevelType w:val="hybridMultilevel"/>
    <w:tmpl w:val="BCF216E6"/>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BD1374"/>
    <w:multiLevelType w:val="singleLevel"/>
    <w:tmpl w:val="D8D8816C"/>
    <w:lvl w:ilvl="0">
      <w:start w:val="1"/>
      <w:numFmt w:val="decimal"/>
      <w:lvlText w:val="%1."/>
      <w:legacy w:legacy="1" w:legacySpace="0" w:legacyIndent="283"/>
      <w:lvlJc w:val="left"/>
      <w:pPr>
        <w:ind w:left="567" w:hanging="283"/>
      </w:pPr>
    </w:lvl>
  </w:abstractNum>
  <w:num w:numId="1" w16cid:durableId="625504922">
    <w:abstractNumId w:val="0"/>
  </w:num>
  <w:num w:numId="2" w16cid:durableId="1184436714">
    <w:abstractNumId w:val="31"/>
  </w:num>
  <w:num w:numId="3" w16cid:durableId="188957680">
    <w:abstractNumId w:val="31"/>
    <w:lvlOverride w:ilvl="0">
      <w:lvl w:ilvl="0">
        <w:start w:val="1"/>
        <w:numFmt w:val="decimal"/>
        <w:lvlText w:val="%1."/>
        <w:legacy w:legacy="1" w:legacySpace="0" w:legacyIndent="283"/>
        <w:lvlJc w:val="left"/>
        <w:pPr>
          <w:ind w:left="567" w:hanging="283"/>
        </w:pPr>
      </w:lvl>
    </w:lvlOverride>
  </w:num>
  <w:num w:numId="4" w16cid:durableId="616105844">
    <w:abstractNumId w:val="31"/>
    <w:lvlOverride w:ilvl="0">
      <w:lvl w:ilvl="0">
        <w:start w:val="1"/>
        <w:numFmt w:val="decimal"/>
        <w:lvlText w:val="%1."/>
        <w:legacy w:legacy="1" w:legacySpace="0" w:legacyIndent="283"/>
        <w:lvlJc w:val="left"/>
        <w:pPr>
          <w:ind w:left="567" w:hanging="283"/>
        </w:pPr>
      </w:lvl>
    </w:lvlOverride>
  </w:num>
  <w:num w:numId="5" w16cid:durableId="342754707">
    <w:abstractNumId w:val="23"/>
  </w:num>
  <w:num w:numId="6" w16cid:durableId="1881239068">
    <w:abstractNumId w:val="23"/>
    <w:lvlOverride w:ilvl="0">
      <w:lvl w:ilvl="0">
        <w:start w:val="1"/>
        <w:numFmt w:val="decimal"/>
        <w:lvlText w:val="%1."/>
        <w:legacy w:legacy="1" w:legacySpace="0" w:legacyIndent="283"/>
        <w:lvlJc w:val="left"/>
        <w:pPr>
          <w:ind w:left="567" w:hanging="283"/>
        </w:pPr>
      </w:lvl>
    </w:lvlOverride>
  </w:num>
  <w:num w:numId="7" w16cid:durableId="1831168175">
    <w:abstractNumId w:val="23"/>
    <w:lvlOverride w:ilvl="0">
      <w:lvl w:ilvl="0">
        <w:start w:val="1"/>
        <w:numFmt w:val="decimal"/>
        <w:lvlText w:val="%1."/>
        <w:legacy w:legacy="1" w:legacySpace="0" w:legacyIndent="283"/>
        <w:lvlJc w:val="left"/>
        <w:pPr>
          <w:ind w:left="567" w:hanging="283"/>
        </w:pPr>
      </w:lvl>
    </w:lvlOverride>
  </w:num>
  <w:num w:numId="8" w16cid:durableId="669333903">
    <w:abstractNumId w:val="23"/>
    <w:lvlOverride w:ilvl="0">
      <w:lvl w:ilvl="0">
        <w:start w:val="1"/>
        <w:numFmt w:val="decimal"/>
        <w:lvlText w:val="%1."/>
        <w:legacy w:legacy="1" w:legacySpace="0" w:legacyIndent="283"/>
        <w:lvlJc w:val="left"/>
        <w:pPr>
          <w:ind w:left="567" w:hanging="283"/>
        </w:pPr>
      </w:lvl>
    </w:lvlOverride>
  </w:num>
  <w:num w:numId="9" w16cid:durableId="1538083160">
    <w:abstractNumId w:val="23"/>
    <w:lvlOverride w:ilvl="0">
      <w:lvl w:ilvl="0">
        <w:start w:val="1"/>
        <w:numFmt w:val="decimal"/>
        <w:lvlText w:val="%1."/>
        <w:legacy w:legacy="1" w:legacySpace="0" w:legacyIndent="283"/>
        <w:lvlJc w:val="left"/>
        <w:pPr>
          <w:ind w:left="567" w:hanging="283"/>
        </w:pPr>
      </w:lvl>
    </w:lvlOverride>
  </w:num>
  <w:num w:numId="10" w16cid:durableId="981810897">
    <w:abstractNumId w:val="9"/>
  </w:num>
  <w:num w:numId="11" w16cid:durableId="618339056">
    <w:abstractNumId w:val="9"/>
    <w:lvlOverride w:ilvl="0">
      <w:lvl w:ilvl="0">
        <w:start w:val="1"/>
        <w:numFmt w:val="decimal"/>
        <w:lvlText w:val="%1."/>
        <w:legacy w:legacy="1" w:legacySpace="0" w:legacyIndent="283"/>
        <w:lvlJc w:val="left"/>
        <w:pPr>
          <w:ind w:left="567" w:hanging="283"/>
        </w:pPr>
      </w:lvl>
    </w:lvlOverride>
  </w:num>
  <w:num w:numId="12" w16cid:durableId="1137606602">
    <w:abstractNumId w:val="9"/>
    <w:lvlOverride w:ilvl="0">
      <w:lvl w:ilvl="0">
        <w:start w:val="1"/>
        <w:numFmt w:val="decimal"/>
        <w:lvlText w:val="%1."/>
        <w:legacy w:legacy="1" w:legacySpace="0" w:legacyIndent="283"/>
        <w:lvlJc w:val="left"/>
        <w:pPr>
          <w:ind w:left="567" w:hanging="283"/>
        </w:pPr>
      </w:lvl>
    </w:lvlOverride>
  </w:num>
  <w:num w:numId="13" w16cid:durableId="1039092508">
    <w:abstractNumId w:val="9"/>
    <w:lvlOverride w:ilvl="0">
      <w:lvl w:ilvl="0">
        <w:start w:val="1"/>
        <w:numFmt w:val="decimal"/>
        <w:lvlText w:val="%1."/>
        <w:legacy w:legacy="1" w:legacySpace="0" w:legacyIndent="283"/>
        <w:lvlJc w:val="left"/>
        <w:pPr>
          <w:ind w:left="567" w:hanging="283"/>
        </w:pPr>
      </w:lvl>
    </w:lvlOverride>
  </w:num>
  <w:num w:numId="14" w16cid:durableId="1502350813">
    <w:abstractNumId w:val="26"/>
  </w:num>
  <w:num w:numId="15" w16cid:durableId="397437797">
    <w:abstractNumId w:val="26"/>
    <w:lvlOverride w:ilvl="0">
      <w:lvl w:ilvl="0">
        <w:start w:val="1"/>
        <w:numFmt w:val="decimal"/>
        <w:lvlText w:val="%1."/>
        <w:legacy w:legacy="1" w:legacySpace="0" w:legacyIndent="283"/>
        <w:lvlJc w:val="left"/>
        <w:pPr>
          <w:ind w:left="567" w:hanging="283"/>
        </w:pPr>
      </w:lvl>
    </w:lvlOverride>
  </w:num>
  <w:num w:numId="16" w16cid:durableId="1211265936">
    <w:abstractNumId w:val="26"/>
    <w:lvlOverride w:ilvl="0">
      <w:lvl w:ilvl="0">
        <w:start w:val="1"/>
        <w:numFmt w:val="decimal"/>
        <w:lvlText w:val="%1."/>
        <w:legacy w:legacy="1" w:legacySpace="0" w:legacyIndent="283"/>
        <w:lvlJc w:val="left"/>
        <w:pPr>
          <w:ind w:left="567" w:hanging="283"/>
        </w:pPr>
      </w:lvl>
    </w:lvlOverride>
  </w:num>
  <w:num w:numId="17" w16cid:durableId="265895000">
    <w:abstractNumId w:val="26"/>
    <w:lvlOverride w:ilvl="0">
      <w:lvl w:ilvl="0">
        <w:start w:val="1"/>
        <w:numFmt w:val="decimal"/>
        <w:lvlText w:val="%1."/>
        <w:legacy w:legacy="1" w:legacySpace="0" w:legacyIndent="283"/>
        <w:lvlJc w:val="left"/>
        <w:pPr>
          <w:ind w:left="567" w:hanging="283"/>
        </w:pPr>
      </w:lvl>
    </w:lvlOverride>
  </w:num>
  <w:num w:numId="18" w16cid:durableId="1877502761">
    <w:abstractNumId w:val="26"/>
    <w:lvlOverride w:ilvl="0">
      <w:lvl w:ilvl="0">
        <w:start w:val="1"/>
        <w:numFmt w:val="decimal"/>
        <w:lvlText w:val="%1."/>
        <w:legacy w:legacy="1" w:legacySpace="0" w:legacyIndent="283"/>
        <w:lvlJc w:val="left"/>
        <w:pPr>
          <w:ind w:left="567" w:hanging="283"/>
        </w:pPr>
      </w:lvl>
    </w:lvlOverride>
  </w:num>
  <w:num w:numId="19" w16cid:durableId="1098132983">
    <w:abstractNumId w:val="0"/>
  </w:num>
  <w:num w:numId="20" w16cid:durableId="1407612881">
    <w:abstractNumId w:val="24"/>
  </w:num>
  <w:num w:numId="21" w16cid:durableId="1566144397">
    <w:abstractNumId w:val="13"/>
  </w:num>
  <w:num w:numId="22" w16cid:durableId="903640903">
    <w:abstractNumId w:val="30"/>
  </w:num>
  <w:num w:numId="23" w16cid:durableId="518158817">
    <w:abstractNumId w:val="14"/>
  </w:num>
  <w:num w:numId="24" w16cid:durableId="560559358">
    <w:abstractNumId w:val="1"/>
  </w:num>
  <w:num w:numId="25" w16cid:durableId="623123420">
    <w:abstractNumId w:val="12"/>
  </w:num>
  <w:num w:numId="26" w16cid:durableId="135295758">
    <w:abstractNumId w:val="2"/>
  </w:num>
  <w:num w:numId="27" w16cid:durableId="828638942">
    <w:abstractNumId w:val="15"/>
  </w:num>
  <w:num w:numId="28" w16cid:durableId="1306005054">
    <w:abstractNumId w:val="28"/>
  </w:num>
  <w:num w:numId="29" w16cid:durableId="754322551">
    <w:abstractNumId w:val="29"/>
  </w:num>
  <w:num w:numId="30" w16cid:durableId="1567955524">
    <w:abstractNumId w:val="20"/>
  </w:num>
  <w:num w:numId="31" w16cid:durableId="788472877">
    <w:abstractNumId w:val="10"/>
  </w:num>
  <w:num w:numId="32" w16cid:durableId="2101219887">
    <w:abstractNumId w:val="22"/>
  </w:num>
  <w:num w:numId="33" w16cid:durableId="1303192224">
    <w:abstractNumId w:val="3"/>
  </w:num>
  <w:num w:numId="34" w16cid:durableId="1583642387">
    <w:abstractNumId w:val="19"/>
  </w:num>
  <w:num w:numId="35" w16cid:durableId="79452877">
    <w:abstractNumId w:val="11"/>
  </w:num>
  <w:num w:numId="36" w16cid:durableId="2005737192">
    <w:abstractNumId w:val="7"/>
  </w:num>
  <w:num w:numId="37" w16cid:durableId="340085661">
    <w:abstractNumId w:val="21"/>
  </w:num>
  <w:num w:numId="38" w16cid:durableId="1994600708">
    <w:abstractNumId w:val="27"/>
  </w:num>
  <w:num w:numId="39" w16cid:durableId="1643584345">
    <w:abstractNumId w:val="25"/>
  </w:num>
  <w:num w:numId="40" w16cid:durableId="896403439">
    <w:abstractNumId w:val="16"/>
  </w:num>
  <w:num w:numId="41" w16cid:durableId="458888444">
    <w:abstractNumId w:val="5"/>
  </w:num>
  <w:num w:numId="42" w16cid:durableId="865293006">
    <w:abstractNumId w:val="8"/>
  </w:num>
  <w:num w:numId="43" w16cid:durableId="1356424727">
    <w:abstractNumId w:val="17"/>
  </w:num>
  <w:num w:numId="44" w16cid:durableId="751004097">
    <w:abstractNumId w:val="4"/>
  </w:num>
  <w:num w:numId="45" w16cid:durableId="1280724817">
    <w:abstractNumId w:val="6"/>
  </w:num>
  <w:num w:numId="46" w16cid:durableId="14195231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en-NZ" w:vendorID="64" w:dllVersion="0" w:nlCheck="1" w:checkStyle="1"/>
  <w:activeWritingStyle w:appName="MSWord" w:lang="en-NZ"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FARrpt&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KE.ENL&lt;/item&gt;&lt;/Libraries&gt;&lt;/ENLibraries&gt;"/>
    <w:docVar w:name="EN_Doc_Font_List_Name" w:val="_x0001__x0001__x000f_Times New Roman"/>
    <w:docVar w:name="EN_Endnote_Style_Name" w:val="FARD.ens"/>
    <w:docVar w:name="EN_Footnote_Style_Name" w:val="FARD.ens"/>
    <w:docVar w:name="EN_Lib_Name_List_Name" w:val="11Library.enl"/>
    <w:docVar w:name="EN_Main_Body_Style_Name" w:val="FARD.ens"/>
  </w:docVars>
  <w:rsids>
    <w:rsidRoot w:val="00BD5702"/>
    <w:rsid w:val="00000954"/>
    <w:rsid w:val="00000EE6"/>
    <w:rsid w:val="00002CDA"/>
    <w:rsid w:val="000037DF"/>
    <w:rsid w:val="00003986"/>
    <w:rsid w:val="000039DD"/>
    <w:rsid w:val="000044A7"/>
    <w:rsid w:val="00004E7B"/>
    <w:rsid w:val="0001232A"/>
    <w:rsid w:val="0001244E"/>
    <w:rsid w:val="000127F2"/>
    <w:rsid w:val="00012942"/>
    <w:rsid w:val="00013375"/>
    <w:rsid w:val="000136C8"/>
    <w:rsid w:val="00014EE9"/>
    <w:rsid w:val="00015263"/>
    <w:rsid w:val="00015907"/>
    <w:rsid w:val="00015C6B"/>
    <w:rsid w:val="000160DE"/>
    <w:rsid w:val="0002034F"/>
    <w:rsid w:val="000212F5"/>
    <w:rsid w:val="000218FF"/>
    <w:rsid w:val="0002344E"/>
    <w:rsid w:val="00024AC5"/>
    <w:rsid w:val="00025041"/>
    <w:rsid w:val="0002587C"/>
    <w:rsid w:val="00026AFF"/>
    <w:rsid w:val="0002765E"/>
    <w:rsid w:val="000278F6"/>
    <w:rsid w:val="00027EE0"/>
    <w:rsid w:val="00030195"/>
    <w:rsid w:val="00031003"/>
    <w:rsid w:val="0003193B"/>
    <w:rsid w:val="000321BC"/>
    <w:rsid w:val="00032973"/>
    <w:rsid w:val="0003528D"/>
    <w:rsid w:val="00035BCB"/>
    <w:rsid w:val="0003773D"/>
    <w:rsid w:val="00040FA1"/>
    <w:rsid w:val="00041221"/>
    <w:rsid w:val="00041DA0"/>
    <w:rsid w:val="000431A3"/>
    <w:rsid w:val="0004337D"/>
    <w:rsid w:val="000451C1"/>
    <w:rsid w:val="000462B9"/>
    <w:rsid w:val="00046388"/>
    <w:rsid w:val="00046C14"/>
    <w:rsid w:val="0004739B"/>
    <w:rsid w:val="0004752C"/>
    <w:rsid w:val="0004754C"/>
    <w:rsid w:val="000508B4"/>
    <w:rsid w:val="000517D9"/>
    <w:rsid w:val="00052319"/>
    <w:rsid w:val="00052D9C"/>
    <w:rsid w:val="00055AD1"/>
    <w:rsid w:val="00057074"/>
    <w:rsid w:val="0005732E"/>
    <w:rsid w:val="00060C57"/>
    <w:rsid w:val="000614DC"/>
    <w:rsid w:val="0006156E"/>
    <w:rsid w:val="0006539D"/>
    <w:rsid w:val="0006553D"/>
    <w:rsid w:val="000657E7"/>
    <w:rsid w:val="000664B8"/>
    <w:rsid w:val="00066CD7"/>
    <w:rsid w:val="00067BEA"/>
    <w:rsid w:val="00070415"/>
    <w:rsid w:val="000725AB"/>
    <w:rsid w:val="00072877"/>
    <w:rsid w:val="00073361"/>
    <w:rsid w:val="00073FE6"/>
    <w:rsid w:val="00074420"/>
    <w:rsid w:val="0007484B"/>
    <w:rsid w:val="0007582B"/>
    <w:rsid w:val="00075972"/>
    <w:rsid w:val="000762D1"/>
    <w:rsid w:val="00076CFE"/>
    <w:rsid w:val="000776DC"/>
    <w:rsid w:val="00077D7D"/>
    <w:rsid w:val="000803FD"/>
    <w:rsid w:val="00080CCF"/>
    <w:rsid w:val="000819AB"/>
    <w:rsid w:val="00081B3E"/>
    <w:rsid w:val="00082B69"/>
    <w:rsid w:val="00083F6D"/>
    <w:rsid w:val="00085230"/>
    <w:rsid w:val="00087919"/>
    <w:rsid w:val="00087931"/>
    <w:rsid w:val="000902D2"/>
    <w:rsid w:val="00095F47"/>
    <w:rsid w:val="00097565"/>
    <w:rsid w:val="00097579"/>
    <w:rsid w:val="000A0382"/>
    <w:rsid w:val="000A0415"/>
    <w:rsid w:val="000A07F9"/>
    <w:rsid w:val="000A0BD9"/>
    <w:rsid w:val="000A1329"/>
    <w:rsid w:val="000A16DC"/>
    <w:rsid w:val="000A1DC0"/>
    <w:rsid w:val="000A205F"/>
    <w:rsid w:val="000A2110"/>
    <w:rsid w:val="000A26A3"/>
    <w:rsid w:val="000A2A6C"/>
    <w:rsid w:val="000A2AE3"/>
    <w:rsid w:val="000A4347"/>
    <w:rsid w:val="000A451E"/>
    <w:rsid w:val="000A5DA3"/>
    <w:rsid w:val="000A721F"/>
    <w:rsid w:val="000A79BA"/>
    <w:rsid w:val="000B10AC"/>
    <w:rsid w:val="000B17F4"/>
    <w:rsid w:val="000B2384"/>
    <w:rsid w:val="000B2C32"/>
    <w:rsid w:val="000B2ED9"/>
    <w:rsid w:val="000B31D2"/>
    <w:rsid w:val="000B4149"/>
    <w:rsid w:val="000B6023"/>
    <w:rsid w:val="000B6052"/>
    <w:rsid w:val="000B6E9F"/>
    <w:rsid w:val="000B7313"/>
    <w:rsid w:val="000B7BB9"/>
    <w:rsid w:val="000C10F6"/>
    <w:rsid w:val="000C118F"/>
    <w:rsid w:val="000C136D"/>
    <w:rsid w:val="000C22A0"/>
    <w:rsid w:val="000C2D98"/>
    <w:rsid w:val="000C33AF"/>
    <w:rsid w:val="000C3908"/>
    <w:rsid w:val="000C3E23"/>
    <w:rsid w:val="000C3EED"/>
    <w:rsid w:val="000C4379"/>
    <w:rsid w:val="000C63E8"/>
    <w:rsid w:val="000C7039"/>
    <w:rsid w:val="000C7994"/>
    <w:rsid w:val="000D1694"/>
    <w:rsid w:val="000D3476"/>
    <w:rsid w:val="000D351A"/>
    <w:rsid w:val="000D5308"/>
    <w:rsid w:val="000D5598"/>
    <w:rsid w:val="000D6CED"/>
    <w:rsid w:val="000D73C9"/>
    <w:rsid w:val="000D79B6"/>
    <w:rsid w:val="000E1638"/>
    <w:rsid w:val="000E17F8"/>
    <w:rsid w:val="000E1D3D"/>
    <w:rsid w:val="000E20EB"/>
    <w:rsid w:val="000E2BA2"/>
    <w:rsid w:val="000E33F0"/>
    <w:rsid w:val="000E4FA1"/>
    <w:rsid w:val="000E6987"/>
    <w:rsid w:val="000F0184"/>
    <w:rsid w:val="000F1D15"/>
    <w:rsid w:val="000F1F29"/>
    <w:rsid w:val="000F1FD1"/>
    <w:rsid w:val="000F214C"/>
    <w:rsid w:val="000F29F3"/>
    <w:rsid w:val="000F2F71"/>
    <w:rsid w:val="000F3733"/>
    <w:rsid w:val="000F3835"/>
    <w:rsid w:val="000F3E49"/>
    <w:rsid w:val="000F4072"/>
    <w:rsid w:val="000F407F"/>
    <w:rsid w:val="000F41BE"/>
    <w:rsid w:val="000F4F66"/>
    <w:rsid w:val="000F56E5"/>
    <w:rsid w:val="000F59E8"/>
    <w:rsid w:val="000F5F17"/>
    <w:rsid w:val="000F63BB"/>
    <w:rsid w:val="000F6AAA"/>
    <w:rsid w:val="000F6FDE"/>
    <w:rsid w:val="000F7164"/>
    <w:rsid w:val="000F71C6"/>
    <w:rsid w:val="0010062E"/>
    <w:rsid w:val="00100DAA"/>
    <w:rsid w:val="001016BB"/>
    <w:rsid w:val="001042D1"/>
    <w:rsid w:val="0010687E"/>
    <w:rsid w:val="00107446"/>
    <w:rsid w:val="00107BE6"/>
    <w:rsid w:val="00107CDF"/>
    <w:rsid w:val="001100FB"/>
    <w:rsid w:val="001108D6"/>
    <w:rsid w:val="00110D1E"/>
    <w:rsid w:val="001114DB"/>
    <w:rsid w:val="00112153"/>
    <w:rsid w:val="0011248D"/>
    <w:rsid w:val="00112E4B"/>
    <w:rsid w:val="0011335F"/>
    <w:rsid w:val="00113582"/>
    <w:rsid w:val="00114261"/>
    <w:rsid w:val="00115886"/>
    <w:rsid w:val="00116016"/>
    <w:rsid w:val="00116058"/>
    <w:rsid w:val="001166A6"/>
    <w:rsid w:val="001176F8"/>
    <w:rsid w:val="00117E7C"/>
    <w:rsid w:val="00117F67"/>
    <w:rsid w:val="0012029D"/>
    <w:rsid w:val="001203B3"/>
    <w:rsid w:val="00120987"/>
    <w:rsid w:val="00120C32"/>
    <w:rsid w:val="00120EAF"/>
    <w:rsid w:val="00121D24"/>
    <w:rsid w:val="0012201A"/>
    <w:rsid w:val="00123E1F"/>
    <w:rsid w:val="00124366"/>
    <w:rsid w:val="00127395"/>
    <w:rsid w:val="00127C94"/>
    <w:rsid w:val="00130E78"/>
    <w:rsid w:val="001311F8"/>
    <w:rsid w:val="00131450"/>
    <w:rsid w:val="001316EC"/>
    <w:rsid w:val="0013175D"/>
    <w:rsid w:val="00133B98"/>
    <w:rsid w:val="00134DB8"/>
    <w:rsid w:val="00135C64"/>
    <w:rsid w:val="0013771C"/>
    <w:rsid w:val="00140389"/>
    <w:rsid w:val="001405BA"/>
    <w:rsid w:val="00140682"/>
    <w:rsid w:val="001408C6"/>
    <w:rsid w:val="00141ABE"/>
    <w:rsid w:val="0014304F"/>
    <w:rsid w:val="00143DEC"/>
    <w:rsid w:val="001449CB"/>
    <w:rsid w:val="0014509E"/>
    <w:rsid w:val="001473D4"/>
    <w:rsid w:val="00147E7C"/>
    <w:rsid w:val="00150462"/>
    <w:rsid w:val="001506B5"/>
    <w:rsid w:val="0015197C"/>
    <w:rsid w:val="0015508E"/>
    <w:rsid w:val="00155478"/>
    <w:rsid w:val="001560C9"/>
    <w:rsid w:val="0015618B"/>
    <w:rsid w:val="001573D1"/>
    <w:rsid w:val="0016017A"/>
    <w:rsid w:val="00161408"/>
    <w:rsid w:val="001617FF"/>
    <w:rsid w:val="001621D3"/>
    <w:rsid w:val="001627C0"/>
    <w:rsid w:val="00163617"/>
    <w:rsid w:val="00164ECD"/>
    <w:rsid w:val="00167C80"/>
    <w:rsid w:val="00167CC8"/>
    <w:rsid w:val="00171513"/>
    <w:rsid w:val="001715E6"/>
    <w:rsid w:val="00171FFC"/>
    <w:rsid w:val="00172EEE"/>
    <w:rsid w:val="001740F6"/>
    <w:rsid w:val="00174550"/>
    <w:rsid w:val="00180915"/>
    <w:rsid w:val="001831E1"/>
    <w:rsid w:val="001833B0"/>
    <w:rsid w:val="00183D08"/>
    <w:rsid w:val="0018486D"/>
    <w:rsid w:val="0018563F"/>
    <w:rsid w:val="001877BC"/>
    <w:rsid w:val="00187C23"/>
    <w:rsid w:val="00190FB1"/>
    <w:rsid w:val="00191409"/>
    <w:rsid w:val="001918E2"/>
    <w:rsid w:val="00192AA4"/>
    <w:rsid w:val="00192EB2"/>
    <w:rsid w:val="00192EE8"/>
    <w:rsid w:val="00193EA9"/>
    <w:rsid w:val="00193F91"/>
    <w:rsid w:val="00194681"/>
    <w:rsid w:val="001949FC"/>
    <w:rsid w:val="00194D70"/>
    <w:rsid w:val="00196326"/>
    <w:rsid w:val="0019637B"/>
    <w:rsid w:val="00196709"/>
    <w:rsid w:val="00197EDD"/>
    <w:rsid w:val="001A0401"/>
    <w:rsid w:val="001A104D"/>
    <w:rsid w:val="001A1A96"/>
    <w:rsid w:val="001A2C7B"/>
    <w:rsid w:val="001A3DE6"/>
    <w:rsid w:val="001A5ADA"/>
    <w:rsid w:val="001A687E"/>
    <w:rsid w:val="001A6D64"/>
    <w:rsid w:val="001A7B8F"/>
    <w:rsid w:val="001B01B7"/>
    <w:rsid w:val="001B0829"/>
    <w:rsid w:val="001B3025"/>
    <w:rsid w:val="001B4198"/>
    <w:rsid w:val="001B5032"/>
    <w:rsid w:val="001B5C94"/>
    <w:rsid w:val="001B773B"/>
    <w:rsid w:val="001B78AC"/>
    <w:rsid w:val="001C07FA"/>
    <w:rsid w:val="001C139A"/>
    <w:rsid w:val="001C391D"/>
    <w:rsid w:val="001C51A2"/>
    <w:rsid w:val="001C52A0"/>
    <w:rsid w:val="001C59B9"/>
    <w:rsid w:val="001C739F"/>
    <w:rsid w:val="001C7C89"/>
    <w:rsid w:val="001D17A5"/>
    <w:rsid w:val="001D1CFD"/>
    <w:rsid w:val="001D22CD"/>
    <w:rsid w:val="001D2320"/>
    <w:rsid w:val="001D24EF"/>
    <w:rsid w:val="001D3605"/>
    <w:rsid w:val="001D6139"/>
    <w:rsid w:val="001D6E1F"/>
    <w:rsid w:val="001D7A23"/>
    <w:rsid w:val="001E11D6"/>
    <w:rsid w:val="001E1BE8"/>
    <w:rsid w:val="001E2303"/>
    <w:rsid w:val="001E34CE"/>
    <w:rsid w:val="001E4217"/>
    <w:rsid w:val="001E5071"/>
    <w:rsid w:val="001E5EDE"/>
    <w:rsid w:val="001E74BE"/>
    <w:rsid w:val="001F010F"/>
    <w:rsid w:val="001F0D8A"/>
    <w:rsid w:val="001F0F59"/>
    <w:rsid w:val="001F29D3"/>
    <w:rsid w:val="001F328A"/>
    <w:rsid w:val="001F4CD8"/>
    <w:rsid w:val="001F54D3"/>
    <w:rsid w:val="001F57D2"/>
    <w:rsid w:val="001F63F8"/>
    <w:rsid w:val="001F677F"/>
    <w:rsid w:val="001F6E5D"/>
    <w:rsid w:val="001F7ACC"/>
    <w:rsid w:val="002005B2"/>
    <w:rsid w:val="00200EA5"/>
    <w:rsid w:val="002015B5"/>
    <w:rsid w:val="00201A35"/>
    <w:rsid w:val="002020EA"/>
    <w:rsid w:val="002029B2"/>
    <w:rsid w:val="00202D62"/>
    <w:rsid w:val="00203843"/>
    <w:rsid w:val="00204889"/>
    <w:rsid w:val="00206222"/>
    <w:rsid w:val="00206B91"/>
    <w:rsid w:val="00210809"/>
    <w:rsid w:val="002110B6"/>
    <w:rsid w:val="002118C2"/>
    <w:rsid w:val="0021195D"/>
    <w:rsid w:val="0021220C"/>
    <w:rsid w:val="002130BA"/>
    <w:rsid w:val="00213DD3"/>
    <w:rsid w:val="0021532F"/>
    <w:rsid w:val="00215644"/>
    <w:rsid w:val="002163FC"/>
    <w:rsid w:val="00216910"/>
    <w:rsid w:val="0021730E"/>
    <w:rsid w:val="0021765F"/>
    <w:rsid w:val="00220199"/>
    <w:rsid w:val="00220C35"/>
    <w:rsid w:val="002213C2"/>
    <w:rsid w:val="00222367"/>
    <w:rsid w:val="0022264C"/>
    <w:rsid w:val="0022399F"/>
    <w:rsid w:val="0022400A"/>
    <w:rsid w:val="002249FA"/>
    <w:rsid w:val="00224FBA"/>
    <w:rsid w:val="00227758"/>
    <w:rsid w:val="0022791C"/>
    <w:rsid w:val="00230F32"/>
    <w:rsid w:val="002320A8"/>
    <w:rsid w:val="00233726"/>
    <w:rsid w:val="00233B07"/>
    <w:rsid w:val="00237748"/>
    <w:rsid w:val="00241D2C"/>
    <w:rsid w:val="0024210D"/>
    <w:rsid w:val="00245242"/>
    <w:rsid w:val="002456B5"/>
    <w:rsid w:val="002461B3"/>
    <w:rsid w:val="00246530"/>
    <w:rsid w:val="002507C3"/>
    <w:rsid w:val="00250A21"/>
    <w:rsid w:val="00250EA2"/>
    <w:rsid w:val="0025111B"/>
    <w:rsid w:val="002512DD"/>
    <w:rsid w:val="002519B5"/>
    <w:rsid w:val="002526D4"/>
    <w:rsid w:val="00253D5B"/>
    <w:rsid w:val="0025562D"/>
    <w:rsid w:val="00255C04"/>
    <w:rsid w:val="00257B9D"/>
    <w:rsid w:val="00257DA4"/>
    <w:rsid w:val="00260320"/>
    <w:rsid w:val="00260331"/>
    <w:rsid w:val="00260DF3"/>
    <w:rsid w:val="00261469"/>
    <w:rsid w:val="002617EA"/>
    <w:rsid w:val="002628D1"/>
    <w:rsid w:val="0026337E"/>
    <w:rsid w:val="0026475C"/>
    <w:rsid w:val="00264B16"/>
    <w:rsid w:val="002654DD"/>
    <w:rsid w:val="00265985"/>
    <w:rsid w:val="00265E50"/>
    <w:rsid w:val="002700B2"/>
    <w:rsid w:val="00270241"/>
    <w:rsid w:val="00271033"/>
    <w:rsid w:val="0027317B"/>
    <w:rsid w:val="00273B0C"/>
    <w:rsid w:val="00273B4B"/>
    <w:rsid w:val="00273F17"/>
    <w:rsid w:val="00274D17"/>
    <w:rsid w:val="00275DAF"/>
    <w:rsid w:val="00277C31"/>
    <w:rsid w:val="0028017A"/>
    <w:rsid w:val="0028106D"/>
    <w:rsid w:val="002818C3"/>
    <w:rsid w:val="00281FA6"/>
    <w:rsid w:val="0028257C"/>
    <w:rsid w:val="00282E45"/>
    <w:rsid w:val="00283038"/>
    <w:rsid w:val="00285136"/>
    <w:rsid w:val="002861A8"/>
    <w:rsid w:val="002862B4"/>
    <w:rsid w:val="00286986"/>
    <w:rsid w:val="00287799"/>
    <w:rsid w:val="00287867"/>
    <w:rsid w:val="00290D4F"/>
    <w:rsid w:val="0029172C"/>
    <w:rsid w:val="002917E8"/>
    <w:rsid w:val="0029239F"/>
    <w:rsid w:val="00292EB5"/>
    <w:rsid w:val="00292EDE"/>
    <w:rsid w:val="00293AD1"/>
    <w:rsid w:val="00294A7E"/>
    <w:rsid w:val="00294C2D"/>
    <w:rsid w:val="00294D37"/>
    <w:rsid w:val="00294EDC"/>
    <w:rsid w:val="0029611B"/>
    <w:rsid w:val="00296B1D"/>
    <w:rsid w:val="00296BF8"/>
    <w:rsid w:val="00297A39"/>
    <w:rsid w:val="002A0D26"/>
    <w:rsid w:val="002A0E45"/>
    <w:rsid w:val="002A19B9"/>
    <w:rsid w:val="002A2882"/>
    <w:rsid w:val="002A2EF9"/>
    <w:rsid w:val="002A5ABA"/>
    <w:rsid w:val="002A7231"/>
    <w:rsid w:val="002A794E"/>
    <w:rsid w:val="002A798F"/>
    <w:rsid w:val="002A7F78"/>
    <w:rsid w:val="002B2923"/>
    <w:rsid w:val="002B3722"/>
    <w:rsid w:val="002B5799"/>
    <w:rsid w:val="002B60C9"/>
    <w:rsid w:val="002B6946"/>
    <w:rsid w:val="002C164E"/>
    <w:rsid w:val="002C2F6D"/>
    <w:rsid w:val="002C5971"/>
    <w:rsid w:val="002D1878"/>
    <w:rsid w:val="002D25BD"/>
    <w:rsid w:val="002D32F9"/>
    <w:rsid w:val="002D3B47"/>
    <w:rsid w:val="002D3B7F"/>
    <w:rsid w:val="002D5745"/>
    <w:rsid w:val="002D62E1"/>
    <w:rsid w:val="002D6D19"/>
    <w:rsid w:val="002D7A21"/>
    <w:rsid w:val="002E0BE2"/>
    <w:rsid w:val="002E35C5"/>
    <w:rsid w:val="002E4910"/>
    <w:rsid w:val="002E591A"/>
    <w:rsid w:val="002E5C55"/>
    <w:rsid w:val="002E65D9"/>
    <w:rsid w:val="002E6714"/>
    <w:rsid w:val="002E6BF2"/>
    <w:rsid w:val="002E7211"/>
    <w:rsid w:val="002E7477"/>
    <w:rsid w:val="002E74DD"/>
    <w:rsid w:val="002F0402"/>
    <w:rsid w:val="002F1185"/>
    <w:rsid w:val="002F1441"/>
    <w:rsid w:val="002F27E5"/>
    <w:rsid w:val="002F4CFF"/>
    <w:rsid w:val="002F54F3"/>
    <w:rsid w:val="002F590C"/>
    <w:rsid w:val="003013B9"/>
    <w:rsid w:val="003017C3"/>
    <w:rsid w:val="00302400"/>
    <w:rsid w:val="00303708"/>
    <w:rsid w:val="003038FD"/>
    <w:rsid w:val="00305061"/>
    <w:rsid w:val="00305169"/>
    <w:rsid w:val="003055B3"/>
    <w:rsid w:val="00305630"/>
    <w:rsid w:val="00310AC6"/>
    <w:rsid w:val="00312363"/>
    <w:rsid w:val="00313764"/>
    <w:rsid w:val="003137A8"/>
    <w:rsid w:val="00314194"/>
    <w:rsid w:val="00314BBE"/>
    <w:rsid w:val="0031515B"/>
    <w:rsid w:val="0031516C"/>
    <w:rsid w:val="003156A4"/>
    <w:rsid w:val="00315A78"/>
    <w:rsid w:val="00316C69"/>
    <w:rsid w:val="003171C0"/>
    <w:rsid w:val="003236BA"/>
    <w:rsid w:val="00323888"/>
    <w:rsid w:val="00324531"/>
    <w:rsid w:val="00326D39"/>
    <w:rsid w:val="00327A77"/>
    <w:rsid w:val="0033003A"/>
    <w:rsid w:val="00330106"/>
    <w:rsid w:val="0033048C"/>
    <w:rsid w:val="003305EE"/>
    <w:rsid w:val="00330B2B"/>
    <w:rsid w:val="003327C0"/>
    <w:rsid w:val="003337DA"/>
    <w:rsid w:val="00335CB8"/>
    <w:rsid w:val="00336A19"/>
    <w:rsid w:val="00337365"/>
    <w:rsid w:val="00337416"/>
    <w:rsid w:val="00341ECA"/>
    <w:rsid w:val="00343126"/>
    <w:rsid w:val="00344D06"/>
    <w:rsid w:val="00344DE8"/>
    <w:rsid w:val="00347C63"/>
    <w:rsid w:val="0035174E"/>
    <w:rsid w:val="00352314"/>
    <w:rsid w:val="00354490"/>
    <w:rsid w:val="00354E16"/>
    <w:rsid w:val="00355418"/>
    <w:rsid w:val="00357CE7"/>
    <w:rsid w:val="00362773"/>
    <w:rsid w:val="00362F46"/>
    <w:rsid w:val="00363941"/>
    <w:rsid w:val="003640A3"/>
    <w:rsid w:val="0036420E"/>
    <w:rsid w:val="0036444F"/>
    <w:rsid w:val="00364E82"/>
    <w:rsid w:val="003653DE"/>
    <w:rsid w:val="00366B73"/>
    <w:rsid w:val="00370272"/>
    <w:rsid w:val="00370D93"/>
    <w:rsid w:val="003714A2"/>
    <w:rsid w:val="00373997"/>
    <w:rsid w:val="00373D57"/>
    <w:rsid w:val="00373E23"/>
    <w:rsid w:val="00374366"/>
    <w:rsid w:val="003744AE"/>
    <w:rsid w:val="00374E9E"/>
    <w:rsid w:val="00375B52"/>
    <w:rsid w:val="00377126"/>
    <w:rsid w:val="00377A49"/>
    <w:rsid w:val="0038089E"/>
    <w:rsid w:val="003810CF"/>
    <w:rsid w:val="00381740"/>
    <w:rsid w:val="00381A37"/>
    <w:rsid w:val="003831D4"/>
    <w:rsid w:val="003832AA"/>
    <w:rsid w:val="003836C8"/>
    <w:rsid w:val="003841B8"/>
    <w:rsid w:val="00385C71"/>
    <w:rsid w:val="00385E50"/>
    <w:rsid w:val="00386B21"/>
    <w:rsid w:val="00386D36"/>
    <w:rsid w:val="00392B17"/>
    <w:rsid w:val="00393113"/>
    <w:rsid w:val="00393430"/>
    <w:rsid w:val="00395526"/>
    <w:rsid w:val="00396034"/>
    <w:rsid w:val="003A0D23"/>
    <w:rsid w:val="003A1B01"/>
    <w:rsid w:val="003A2944"/>
    <w:rsid w:val="003A321A"/>
    <w:rsid w:val="003A3915"/>
    <w:rsid w:val="003A4649"/>
    <w:rsid w:val="003A590A"/>
    <w:rsid w:val="003B2175"/>
    <w:rsid w:val="003B4A18"/>
    <w:rsid w:val="003B6715"/>
    <w:rsid w:val="003B71D6"/>
    <w:rsid w:val="003B76BE"/>
    <w:rsid w:val="003C060F"/>
    <w:rsid w:val="003C062E"/>
    <w:rsid w:val="003C0BB0"/>
    <w:rsid w:val="003C0F49"/>
    <w:rsid w:val="003C406C"/>
    <w:rsid w:val="003C5A44"/>
    <w:rsid w:val="003C78C8"/>
    <w:rsid w:val="003C78DB"/>
    <w:rsid w:val="003C7F33"/>
    <w:rsid w:val="003D0DCC"/>
    <w:rsid w:val="003D1174"/>
    <w:rsid w:val="003D1561"/>
    <w:rsid w:val="003D1DEC"/>
    <w:rsid w:val="003D2DC3"/>
    <w:rsid w:val="003D2E93"/>
    <w:rsid w:val="003D2EB5"/>
    <w:rsid w:val="003D3D12"/>
    <w:rsid w:val="003D3E7A"/>
    <w:rsid w:val="003D50A7"/>
    <w:rsid w:val="003D57F5"/>
    <w:rsid w:val="003D5C7A"/>
    <w:rsid w:val="003D6529"/>
    <w:rsid w:val="003D6967"/>
    <w:rsid w:val="003D6D7F"/>
    <w:rsid w:val="003D7C33"/>
    <w:rsid w:val="003E019D"/>
    <w:rsid w:val="003E22EE"/>
    <w:rsid w:val="003E26A6"/>
    <w:rsid w:val="003E26F9"/>
    <w:rsid w:val="003E2722"/>
    <w:rsid w:val="003E2D0C"/>
    <w:rsid w:val="003E35E0"/>
    <w:rsid w:val="003E4D0A"/>
    <w:rsid w:val="003E6080"/>
    <w:rsid w:val="003E6BF4"/>
    <w:rsid w:val="003E74F3"/>
    <w:rsid w:val="003F02FD"/>
    <w:rsid w:val="003F1021"/>
    <w:rsid w:val="003F1572"/>
    <w:rsid w:val="003F2C51"/>
    <w:rsid w:val="003F3D58"/>
    <w:rsid w:val="003F5378"/>
    <w:rsid w:val="003F5A6D"/>
    <w:rsid w:val="003F6F46"/>
    <w:rsid w:val="003F7A7B"/>
    <w:rsid w:val="00402541"/>
    <w:rsid w:val="0040261E"/>
    <w:rsid w:val="004036E1"/>
    <w:rsid w:val="0040488D"/>
    <w:rsid w:val="004048B7"/>
    <w:rsid w:val="004048D1"/>
    <w:rsid w:val="00405789"/>
    <w:rsid w:val="00406004"/>
    <w:rsid w:val="004063DE"/>
    <w:rsid w:val="004076DB"/>
    <w:rsid w:val="00407752"/>
    <w:rsid w:val="004079E2"/>
    <w:rsid w:val="00407BFC"/>
    <w:rsid w:val="00410C7E"/>
    <w:rsid w:val="00411711"/>
    <w:rsid w:val="004118C5"/>
    <w:rsid w:val="004130DD"/>
    <w:rsid w:val="00416162"/>
    <w:rsid w:val="0041635C"/>
    <w:rsid w:val="004176CD"/>
    <w:rsid w:val="0042013A"/>
    <w:rsid w:val="00420E71"/>
    <w:rsid w:val="0042133B"/>
    <w:rsid w:val="004214D6"/>
    <w:rsid w:val="00423DE4"/>
    <w:rsid w:val="00424EDD"/>
    <w:rsid w:val="00425393"/>
    <w:rsid w:val="004269A3"/>
    <w:rsid w:val="00426A37"/>
    <w:rsid w:val="004316BA"/>
    <w:rsid w:val="00431800"/>
    <w:rsid w:val="00431BAA"/>
    <w:rsid w:val="0043243C"/>
    <w:rsid w:val="00432794"/>
    <w:rsid w:val="00432E77"/>
    <w:rsid w:val="0043389B"/>
    <w:rsid w:val="00435000"/>
    <w:rsid w:val="004353C7"/>
    <w:rsid w:val="0043566A"/>
    <w:rsid w:val="00435A2B"/>
    <w:rsid w:val="004367B9"/>
    <w:rsid w:val="00440607"/>
    <w:rsid w:val="004419DD"/>
    <w:rsid w:val="004419ED"/>
    <w:rsid w:val="00441F77"/>
    <w:rsid w:val="00442DE2"/>
    <w:rsid w:val="00443A73"/>
    <w:rsid w:val="004469F7"/>
    <w:rsid w:val="004475C9"/>
    <w:rsid w:val="00450764"/>
    <w:rsid w:val="00451C28"/>
    <w:rsid w:val="00452032"/>
    <w:rsid w:val="004529FD"/>
    <w:rsid w:val="00453242"/>
    <w:rsid w:val="00453C6A"/>
    <w:rsid w:val="0045427A"/>
    <w:rsid w:val="00454488"/>
    <w:rsid w:val="0045533D"/>
    <w:rsid w:val="004559B0"/>
    <w:rsid w:val="00456142"/>
    <w:rsid w:val="00456DD3"/>
    <w:rsid w:val="00457808"/>
    <w:rsid w:val="00461410"/>
    <w:rsid w:val="00461686"/>
    <w:rsid w:val="00461693"/>
    <w:rsid w:val="004629A2"/>
    <w:rsid w:val="00462C7D"/>
    <w:rsid w:val="004643B2"/>
    <w:rsid w:val="004648D1"/>
    <w:rsid w:val="00464D9B"/>
    <w:rsid w:val="00466398"/>
    <w:rsid w:val="004663DC"/>
    <w:rsid w:val="004673C0"/>
    <w:rsid w:val="00470647"/>
    <w:rsid w:val="00472698"/>
    <w:rsid w:val="00472F09"/>
    <w:rsid w:val="00472F66"/>
    <w:rsid w:val="00473B4A"/>
    <w:rsid w:val="00473FA3"/>
    <w:rsid w:val="00474136"/>
    <w:rsid w:val="0047417C"/>
    <w:rsid w:val="00477019"/>
    <w:rsid w:val="004802B6"/>
    <w:rsid w:val="00480306"/>
    <w:rsid w:val="00480F62"/>
    <w:rsid w:val="0048143B"/>
    <w:rsid w:val="00481E10"/>
    <w:rsid w:val="00483046"/>
    <w:rsid w:val="0048348A"/>
    <w:rsid w:val="00483B69"/>
    <w:rsid w:val="0048460D"/>
    <w:rsid w:val="004859CB"/>
    <w:rsid w:val="00485E83"/>
    <w:rsid w:val="004863DA"/>
    <w:rsid w:val="00486BFC"/>
    <w:rsid w:val="0048799E"/>
    <w:rsid w:val="00487FCA"/>
    <w:rsid w:val="00491B25"/>
    <w:rsid w:val="00491EB3"/>
    <w:rsid w:val="00492BA4"/>
    <w:rsid w:val="00493604"/>
    <w:rsid w:val="0049434B"/>
    <w:rsid w:val="004957AA"/>
    <w:rsid w:val="0049665F"/>
    <w:rsid w:val="004A0AE7"/>
    <w:rsid w:val="004A1B4A"/>
    <w:rsid w:val="004A290E"/>
    <w:rsid w:val="004A441E"/>
    <w:rsid w:val="004A4570"/>
    <w:rsid w:val="004A496D"/>
    <w:rsid w:val="004A64F3"/>
    <w:rsid w:val="004A6D8B"/>
    <w:rsid w:val="004B07A1"/>
    <w:rsid w:val="004B0F83"/>
    <w:rsid w:val="004B130A"/>
    <w:rsid w:val="004B14A1"/>
    <w:rsid w:val="004B1EEB"/>
    <w:rsid w:val="004B209F"/>
    <w:rsid w:val="004B22BC"/>
    <w:rsid w:val="004B266E"/>
    <w:rsid w:val="004B392E"/>
    <w:rsid w:val="004B3EFE"/>
    <w:rsid w:val="004B4FE0"/>
    <w:rsid w:val="004C15B3"/>
    <w:rsid w:val="004C1CD2"/>
    <w:rsid w:val="004C1EAB"/>
    <w:rsid w:val="004C2611"/>
    <w:rsid w:val="004C2DC3"/>
    <w:rsid w:val="004C332F"/>
    <w:rsid w:val="004C3674"/>
    <w:rsid w:val="004C4290"/>
    <w:rsid w:val="004C5142"/>
    <w:rsid w:val="004C5923"/>
    <w:rsid w:val="004C695B"/>
    <w:rsid w:val="004C7F42"/>
    <w:rsid w:val="004D17F8"/>
    <w:rsid w:val="004D28BC"/>
    <w:rsid w:val="004D38D2"/>
    <w:rsid w:val="004D3B43"/>
    <w:rsid w:val="004D3FF1"/>
    <w:rsid w:val="004D4853"/>
    <w:rsid w:val="004D4DE5"/>
    <w:rsid w:val="004D52A9"/>
    <w:rsid w:val="004D5AE2"/>
    <w:rsid w:val="004E05FB"/>
    <w:rsid w:val="004E0757"/>
    <w:rsid w:val="004E1DAF"/>
    <w:rsid w:val="004E2A8B"/>
    <w:rsid w:val="004E2D84"/>
    <w:rsid w:val="004E3A5F"/>
    <w:rsid w:val="004E4D8F"/>
    <w:rsid w:val="004E4FFE"/>
    <w:rsid w:val="004E537B"/>
    <w:rsid w:val="004E6141"/>
    <w:rsid w:val="004E696C"/>
    <w:rsid w:val="004E7124"/>
    <w:rsid w:val="004F016B"/>
    <w:rsid w:val="004F201E"/>
    <w:rsid w:val="004F460B"/>
    <w:rsid w:val="004F5BBB"/>
    <w:rsid w:val="004F6B32"/>
    <w:rsid w:val="004F7E7C"/>
    <w:rsid w:val="00500340"/>
    <w:rsid w:val="0050061D"/>
    <w:rsid w:val="005006F8"/>
    <w:rsid w:val="005008EE"/>
    <w:rsid w:val="00501514"/>
    <w:rsid w:val="00501FC1"/>
    <w:rsid w:val="00501FEF"/>
    <w:rsid w:val="005041E7"/>
    <w:rsid w:val="0050490F"/>
    <w:rsid w:val="00504A93"/>
    <w:rsid w:val="00505F56"/>
    <w:rsid w:val="00506543"/>
    <w:rsid w:val="005067AF"/>
    <w:rsid w:val="00506868"/>
    <w:rsid w:val="005073A8"/>
    <w:rsid w:val="00510217"/>
    <w:rsid w:val="005105B5"/>
    <w:rsid w:val="005123A7"/>
    <w:rsid w:val="005128D5"/>
    <w:rsid w:val="0051390A"/>
    <w:rsid w:val="0051461E"/>
    <w:rsid w:val="00514AC0"/>
    <w:rsid w:val="00515A9B"/>
    <w:rsid w:val="00516AFC"/>
    <w:rsid w:val="00520098"/>
    <w:rsid w:val="00522003"/>
    <w:rsid w:val="0052228F"/>
    <w:rsid w:val="00522D87"/>
    <w:rsid w:val="00523171"/>
    <w:rsid w:val="00523BEF"/>
    <w:rsid w:val="0052554E"/>
    <w:rsid w:val="0052676F"/>
    <w:rsid w:val="00526FFC"/>
    <w:rsid w:val="005344DC"/>
    <w:rsid w:val="0053466C"/>
    <w:rsid w:val="00535206"/>
    <w:rsid w:val="0053580A"/>
    <w:rsid w:val="005367B8"/>
    <w:rsid w:val="0053730C"/>
    <w:rsid w:val="00542754"/>
    <w:rsid w:val="00543EE7"/>
    <w:rsid w:val="00545D05"/>
    <w:rsid w:val="00547938"/>
    <w:rsid w:val="00547AFC"/>
    <w:rsid w:val="00551BA5"/>
    <w:rsid w:val="00552538"/>
    <w:rsid w:val="00553687"/>
    <w:rsid w:val="005537AC"/>
    <w:rsid w:val="00553A9C"/>
    <w:rsid w:val="00553E21"/>
    <w:rsid w:val="005556C3"/>
    <w:rsid w:val="00555AFC"/>
    <w:rsid w:val="005610CA"/>
    <w:rsid w:val="005621D0"/>
    <w:rsid w:val="0056230F"/>
    <w:rsid w:val="00562435"/>
    <w:rsid w:val="00562FEC"/>
    <w:rsid w:val="005642A8"/>
    <w:rsid w:val="00566130"/>
    <w:rsid w:val="00566433"/>
    <w:rsid w:val="00566A90"/>
    <w:rsid w:val="00567B3F"/>
    <w:rsid w:val="00570CA2"/>
    <w:rsid w:val="00570E6A"/>
    <w:rsid w:val="0057285D"/>
    <w:rsid w:val="00574488"/>
    <w:rsid w:val="00575CC2"/>
    <w:rsid w:val="00576007"/>
    <w:rsid w:val="005766F7"/>
    <w:rsid w:val="00576FCF"/>
    <w:rsid w:val="005771B0"/>
    <w:rsid w:val="00577A2E"/>
    <w:rsid w:val="005821CE"/>
    <w:rsid w:val="0058248E"/>
    <w:rsid w:val="005828B1"/>
    <w:rsid w:val="00582E22"/>
    <w:rsid w:val="005833AB"/>
    <w:rsid w:val="0058402A"/>
    <w:rsid w:val="0058490F"/>
    <w:rsid w:val="00585D08"/>
    <w:rsid w:val="00586070"/>
    <w:rsid w:val="00591301"/>
    <w:rsid w:val="0059131C"/>
    <w:rsid w:val="0059246B"/>
    <w:rsid w:val="00593D73"/>
    <w:rsid w:val="00594F52"/>
    <w:rsid w:val="005969A3"/>
    <w:rsid w:val="00597701"/>
    <w:rsid w:val="005A0C26"/>
    <w:rsid w:val="005A0C64"/>
    <w:rsid w:val="005A1935"/>
    <w:rsid w:val="005A34B8"/>
    <w:rsid w:val="005A3526"/>
    <w:rsid w:val="005A6E75"/>
    <w:rsid w:val="005B1235"/>
    <w:rsid w:val="005B1440"/>
    <w:rsid w:val="005B23C3"/>
    <w:rsid w:val="005B2532"/>
    <w:rsid w:val="005B45DA"/>
    <w:rsid w:val="005B5313"/>
    <w:rsid w:val="005B575A"/>
    <w:rsid w:val="005B57CB"/>
    <w:rsid w:val="005B5BCA"/>
    <w:rsid w:val="005B60EF"/>
    <w:rsid w:val="005B6F8C"/>
    <w:rsid w:val="005C3C44"/>
    <w:rsid w:val="005C4785"/>
    <w:rsid w:val="005C4820"/>
    <w:rsid w:val="005C5A92"/>
    <w:rsid w:val="005C6249"/>
    <w:rsid w:val="005C74DF"/>
    <w:rsid w:val="005C75A5"/>
    <w:rsid w:val="005C769F"/>
    <w:rsid w:val="005D0471"/>
    <w:rsid w:val="005D113F"/>
    <w:rsid w:val="005D14D7"/>
    <w:rsid w:val="005D1515"/>
    <w:rsid w:val="005D16A8"/>
    <w:rsid w:val="005D1983"/>
    <w:rsid w:val="005D22F4"/>
    <w:rsid w:val="005D281D"/>
    <w:rsid w:val="005D2AFF"/>
    <w:rsid w:val="005D2D90"/>
    <w:rsid w:val="005D31E9"/>
    <w:rsid w:val="005D3D01"/>
    <w:rsid w:val="005D45AB"/>
    <w:rsid w:val="005D4832"/>
    <w:rsid w:val="005D4996"/>
    <w:rsid w:val="005D5384"/>
    <w:rsid w:val="005D5DFC"/>
    <w:rsid w:val="005D681F"/>
    <w:rsid w:val="005D732C"/>
    <w:rsid w:val="005D7953"/>
    <w:rsid w:val="005E04A2"/>
    <w:rsid w:val="005E0E2E"/>
    <w:rsid w:val="005E1AD1"/>
    <w:rsid w:val="005E1B73"/>
    <w:rsid w:val="005E23B9"/>
    <w:rsid w:val="005E2503"/>
    <w:rsid w:val="005E277A"/>
    <w:rsid w:val="005E37EA"/>
    <w:rsid w:val="005E56D9"/>
    <w:rsid w:val="005E5F8F"/>
    <w:rsid w:val="005E6146"/>
    <w:rsid w:val="005E6E71"/>
    <w:rsid w:val="005E7160"/>
    <w:rsid w:val="005F0947"/>
    <w:rsid w:val="005F098A"/>
    <w:rsid w:val="005F19E5"/>
    <w:rsid w:val="005F42CE"/>
    <w:rsid w:val="005F4935"/>
    <w:rsid w:val="005F4B54"/>
    <w:rsid w:val="005F5BDB"/>
    <w:rsid w:val="005F5F33"/>
    <w:rsid w:val="005F5FA4"/>
    <w:rsid w:val="005F60FA"/>
    <w:rsid w:val="005F69F7"/>
    <w:rsid w:val="005F6BE4"/>
    <w:rsid w:val="005F6E64"/>
    <w:rsid w:val="005F7286"/>
    <w:rsid w:val="005F7746"/>
    <w:rsid w:val="005F7FC4"/>
    <w:rsid w:val="0060004C"/>
    <w:rsid w:val="00600892"/>
    <w:rsid w:val="00601C46"/>
    <w:rsid w:val="00602033"/>
    <w:rsid w:val="0060424E"/>
    <w:rsid w:val="006051B0"/>
    <w:rsid w:val="00605436"/>
    <w:rsid w:val="0060647A"/>
    <w:rsid w:val="00606A87"/>
    <w:rsid w:val="0060735D"/>
    <w:rsid w:val="00607B4A"/>
    <w:rsid w:val="006107AB"/>
    <w:rsid w:val="00610887"/>
    <w:rsid w:val="006108B3"/>
    <w:rsid w:val="00611845"/>
    <w:rsid w:val="00612195"/>
    <w:rsid w:val="00612DE4"/>
    <w:rsid w:val="00612ECB"/>
    <w:rsid w:val="0061530C"/>
    <w:rsid w:val="006168B0"/>
    <w:rsid w:val="00616CAE"/>
    <w:rsid w:val="0061784B"/>
    <w:rsid w:val="00617D2A"/>
    <w:rsid w:val="006203A1"/>
    <w:rsid w:val="00621744"/>
    <w:rsid w:val="00623B1D"/>
    <w:rsid w:val="00623C48"/>
    <w:rsid w:val="0062445F"/>
    <w:rsid w:val="006254A5"/>
    <w:rsid w:val="00627BA2"/>
    <w:rsid w:val="00630276"/>
    <w:rsid w:val="00630715"/>
    <w:rsid w:val="00630B01"/>
    <w:rsid w:val="00631259"/>
    <w:rsid w:val="0063305C"/>
    <w:rsid w:val="006331F0"/>
    <w:rsid w:val="006338DE"/>
    <w:rsid w:val="00633A78"/>
    <w:rsid w:val="00633D0F"/>
    <w:rsid w:val="00634B34"/>
    <w:rsid w:val="00635394"/>
    <w:rsid w:val="00635673"/>
    <w:rsid w:val="00635E48"/>
    <w:rsid w:val="0063694D"/>
    <w:rsid w:val="00637104"/>
    <w:rsid w:val="00637E0D"/>
    <w:rsid w:val="00637E62"/>
    <w:rsid w:val="00640440"/>
    <w:rsid w:val="00641750"/>
    <w:rsid w:val="006428AD"/>
    <w:rsid w:val="0064341B"/>
    <w:rsid w:val="00643463"/>
    <w:rsid w:val="00644BDC"/>
    <w:rsid w:val="0064534B"/>
    <w:rsid w:val="00646FCB"/>
    <w:rsid w:val="006478DD"/>
    <w:rsid w:val="00647D21"/>
    <w:rsid w:val="0065092C"/>
    <w:rsid w:val="006520D6"/>
    <w:rsid w:val="00652B33"/>
    <w:rsid w:val="00655227"/>
    <w:rsid w:val="00656378"/>
    <w:rsid w:val="00656FB6"/>
    <w:rsid w:val="0065731E"/>
    <w:rsid w:val="006578CF"/>
    <w:rsid w:val="00657C70"/>
    <w:rsid w:val="00660A0A"/>
    <w:rsid w:val="0066274B"/>
    <w:rsid w:val="0066278D"/>
    <w:rsid w:val="006627B7"/>
    <w:rsid w:val="006632DD"/>
    <w:rsid w:val="006647FC"/>
    <w:rsid w:val="0066481B"/>
    <w:rsid w:val="00666376"/>
    <w:rsid w:val="0067088A"/>
    <w:rsid w:val="00670C76"/>
    <w:rsid w:val="006720A0"/>
    <w:rsid w:val="00673448"/>
    <w:rsid w:val="0067392E"/>
    <w:rsid w:val="00673E4E"/>
    <w:rsid w:val="00674026"/>
    <w:rsid w:val="00674A30"/>
    <w:rsid w:val="00675BC6"/>
    <w:rsid w:val="00676F76"/>
    <w:rsid w:val="00677E38"/>
    <w:rsid w:val="00682FEC"/>
    <w:rsid w:val="006831FC"/>
    <w:rsid w:val="0068329F"/>
    <w:rsid w:val="00683CEC"/>
    <w:rsid w:val="006847E0"/>
    <w:rsid w:val="00684F09"/>
    <w:rsid w:val="006860AB"/>
    <w:rsid w:val="00687DD5"/>
    <w:rsid w:val="00691537"/>
    <w:rsid w:val="006927AA"/>
    <w:rsid w:val="00692D53"/>
    <w:rsid w:val="00693D4A"/>
    <w:rsid w:val="0069479F"/>
    <w:rsid w:val="00694F93"/>
    <w:rsid w:val="006954CE"/>
    <w:rsid w:val="00695EB4"/>
    <w:rsid w:val="00696042"/>
    <w:rsid w:val="00696CC4"/>
    <w:rsid w:val="0069757D"/>
    <w:rsid w:val="006A0085"/>
    <w:rsid w:val="006A0158"/>
    <w:rsid w:val="006A0A4F"/>
    <w:rsid w:val="006A1118"/>
    <w:rsid w:val="006A2D73"/>
    <w:rsid w:val="006A365C"/>
    <w:rsid w:val="006A4127"/>
    <w:rsid w:val="006A4846"/>
    <w:rsid w:val="006A5091"/>
    <w:rsid w:val="006A5664"/>
    <w:rsid w:val="006A5E4C"/>
    <w:rsid w:val="006A62E0"/>
    <w:rsid w:val="006A69C1"/>
    <w:rsid w:val="006A6D95"/>
    <w:rsid w:val="006A6FFB"/>
    <w:rsid w:val="006A746C"/>
    <w:rsid w:val="006B22CE"/>
    <w:rsid w:val="006B3196"/>
    <w:rsid w:val="006B6282"/>
    <w:rsid w:val="006C3F7D"/>
    <w:rsid w:val="006C43AC"/>
    <w:rsid w:val="006C47B0"/>
    <w:rsid w:val="006C4B29"/>
    <w:rsid w:val="006C57DB"/>
    <w:rsid w:val="006C5DFE"/>
    <w:rsid w:val="006C5E9A"/>
    <w:rsid w:val="006C6449"/>
    <w:rsid w:val="006C7792"/>
    <w:rsid w:val="006D0AF1"/>
    <w:rsid w:val="006D201C"/>
    <w:rsid w:val="006D4524"/>
    <w:rsid w:val="006D4F7C"/>
    <w:rsid w:val="006D5163"/>
    <w:rsid w:val="006D5353"/>
    <w:rsid w:val="006D6106"/>
    <w:rsid w:val="006D7513"/>
    <w:rsid w:val="006D77F3"/>
    <w:rsid w:val="006E0271"/>
    <w:rsid w:val="006E03F4"/>
    <w:rsid w:val="006E0FEC"/>
    <w:rsid w:val="006E2139"/>
    <w:rsid w:val="006E41A2"/>
    <w:rsid w:val="006E4C8A"/>
    <w:rsid w:val="006E538C"/>
    <w:rsid w:val="006E6429"/>
    <w:rsid w:val="006F0503"/>
    <w:rsid w:val="006F19AC"/>
    <w:rsid w:val="006F3E80"/>
    <w:rsid w:val="006F4393"/>
    <w:rsid w:val="006F5360"/>
    <w:rsid w:val="006F55EA"/>
    <w:rsid w:val="006F5C3E"/>
    <w:rsid w:val="006F6A4F"/>
    <w:rsid w:val="006F7133"/>
    <w:rsid w:val="006F7744"/>
    <w:rsid w:val="00700077"/>
    <w:rsid w:val="00700615"/>
    <w:rsid w:val="00700804"/>
    <w:rsid w:val="00700BBB"/>
    <w:rsid w:val="0070184D"/>
    <w:rsid w:val="0070311E"/>
    <w:rsid w:val="00703609"/>
    <w:rsid w:val="0070403A"/>
    <w:rsid w:val="007045C8"/>
    <w:rsid w:val="00706874"/>
    <w:rsid w:val="00706DF3"/>
    <w:rsid w:val="00706EF8"/>
    <w:rsid w:val="0070788E"/>
    <w:rsid w:val="00707BE2"/>
    <w:rsid w:val="00707D83"/>
    <w:rsid w:val="00710CF7"/>
    <w:rsid w:val="00710FB8"/>
    <w:rsid w:val="00711134"/>
    <w:rsid w:val="00711E7C"/>
    <w:rsid w:val="00713457"/>
    <w:rsid w:val="00715601"/>
    <w:rsid w:val="0071697E"/>
    <w:rsid w:val="00716A6B"/>
    <w:rsid w:val="0071721D"/>
    <w:rsid w:val="00717906"/>
    <w:rsid w:val="007210F7"/>
    <w:rsid w:val="00721964"/>
    <w:rsid w:val="00721D2D"/>
    <w:rsid w:val="00721E26"/>
    <w:rsid w:val="007226B5"/>
    <w:rsid w:val="00724388"/>
    <w:rsid w:val="0072451D"/>
    <w:rsid w:val="007255E8"/>
    <w:rsid w:val="00725A19"/>
    <w:rsid w:val="007261CE"/>
    <w:rsid w:val="00726C2A"/>
    <w:rsid w:val="00730881"/>
    <w:rsid w:val="00732ADA"/>
    <w:rsid w:val="00733059"/>
    <w:rsid w:val="00733DC9"/>
    <w:rsid w:val="00735B05"/>
    <w:rsid w:val="0073665D"/>
    <w:rsid w:val="00740757"/>
    <w:rsid w:val="00740AB7"/>
    <w:rsid w:val="007435B4"/>
    <w:rsid w:val="00743E04"/>
    <w:rsid w:val="007468B5"/>
    <w:rsid w:val="0074783B"/>
    <w:rsid w:val="007518F2"/>
    <w:rsid w:val="00752837"/>
    <w:rsid w:val="007533A5"/>
    <w:rsid w:val="0075458D"/>
    <w:rsid w:val="00755585"/>
    <w:rsid w:val="007566F6"/>
    <w:rsid w:val="00756F32"/>
    <w:rsid w:val="00757F51"/>
    <w:rsid w:val="007606CC"/>
    <w:rsid w:val="00760E86"/>
    <w:rsid w:val="00760FF9"/>
    <w:rsid w:val="007615E3"/>
    <w:rsid w:val="00761BC4"/>
    <w:rsid w:val="00762D56"/>
    <w:rsid w:val="00763FB9"/>
    <w:rsid w:val="007643D9"/>
    <w:rsid w:val="0076538D"/>
    <w:rsid w:val="00765C66"/>
    <w:rsid w:val="00765F60"/>
    <w:rsid w:val="007660DF"/>
    <w:rsid w:val="0076643C"/>
    <w:rsid w:val="0077186E"/>
    <w:rsid w:val="0077281D"/>
    <w:rsid w:val="00773A30"/>
    <w:rsid w:val="0077424C"/>
    <w:rsid w:val="007745D2"/>
    <w:rsid w:val="00774719"/>
    <w:rsid w:val="00775409"/>
    <w:rsid w:val="00775D57"/>
    <w:rsid w:val="0077605F"/>
    <w:rsid w:val="00776661"/>
    <w:rsid w:val="00777638"/>
    <w:rsid w:val="00777C7D"/>
    <w:rsid w:val="00781D98"/>
    <w:rsid w:val="00784A6C"/>
    <w:rsid w:val="00784F34"/>
    <w:rsid w:val="0078516A"/>
    <w:rsid w:val="00786586"/>
    <w:rsid w:val="00786737"/>
    <w:rsid w:val="00787667"/>
    <w:rsid w:val="00787CA5"/>
    <w:rsid w:val="00787D6D"/>
    <w:rsid w:val="0079153B"/>
    <w:rsid w:val="0079191E"/>
    <w:rsid w:val="00791A25"/>
    <w:rsid w:val="00791BC0"/>
    <w:rsid w:val="00791EC0"/>
    <w:rsid w:val="00792186"/>
    <w:rsid w:val="00793090"/>
    <w:rsid w:val="00793C22"/>
    <w:rsid w:val="00793D4B"/>
    <w:rsid w:val="007941B0"/>
    <w:rsid w:val="0079525E"/>
    <w:rsid w:val="00795A9A"/>
    <w:rsid w:val="00795CE9"/>
    <w:rsid w:val="00795FB0"/>
    <w:rsid w:val="00796D14"/>
    <w:rsid w:val="0079735D"/>
    <w:rsid w:val="00797445"/>
    <w:rsid w:val="00797FBC"/>
    <w:rsid w:val="007A1E2E"/>
    <w:rsid w:val="007A2144"/>
    <w:rsid w:val="007A273B"/>
    <w:rsid w:val="007A2CAF"/>
    <w:rsid w:val="007A2F95"/>
    <w:rsid w:val="007A325C"/>
    <w:rsid w:val="007A3607"/>
    <w:rsid w:val="007A51C7"/>
    <w:rsid w:val="007A53F2"/>
    <w:rsid w:val="007A53FE"/>
    <w:rsid w:val="007A6B83"/>
    <w:rsid w:val="007A7738"/>
    <w:rsid w:val="007B02FA"/>
    <w:rsid w:val="007B1A21"/>
    <w:rsid w:val="007B1D78"/>
    <w:rsid w:val="007B2C8C"/>
    <w:rsid w:val="007B2DFB"/>
    <w:rsid w:val="007B3085"/>
    <w:rsid w:val="007B4A92"/>
    <w:rsid w:val="007B5197"/>
    <w:rsid w:val="007B5955"/>
    <w:rsid w:val="007B7A66"/>
    <w:rsid w:val="007B7F3D"/>
    <w:rsid w:val="007C01A3"/>
    <w:rsid w:val="007C1656"/>
    <w:rsid w:val="007C3071"/>
    <w:rsid w:val="007C41B3"/>
    <w:rsid w:val="007C4704"/>
    <w:rsid w:val="007C4DFA"/>
    <w:rsid w:val="007C59FC"/>
    <w:rsid w:val="007C5CC7"/>
    <w:rsid w:val="007C5F86"/>
    <w:rsid w:val="007C60F3"/>
    <w:rsid w:val="007C65F2"/>
    <w:rsid w:val="007C7F84"/>
    <w:rsid w:val="007D2436"/>
    <w:rsid w:val="007D24E8"/>
    <w:rsid w:val="007D322D"/>
    <w:rsid w:val="007D3B91"/>
    <w:rsid w:val="007D5F3D"/>
    <w:rsid w:val="007D7F56"/>
    <w:rsid w:val="007E003B"/>
    <w:rsid w:val="007E0860"/>
    <w:rsid w:val="007E1589"/>
    <w:rsid w:val="007E1996"/>
    <w:rsid w:val="007E2361"/>
    <w:rsid w:val="007E35A3"/>
    <w:rsid w:val="007E3863"/>
    <w:rsid w:val="007E3ED1"/>
    <w:rsid w:val="007E5F5B"/>
    <w:rsid w:val="007E6195"/>
    <w:rsid w:val="007E70C2"/>
    <w:rsid w:val="007F0462"/>
    <w:rsid w:val="007F1024"/>
    <w:rsid w:val="007F35E7"/>
    <w:rsid w:val="007F4B0B"/>
    <w:rsid w:val="007F53C7"/>
    <w:rsid w:val="007F5BE4"/>
    <w:rsid w:val="007F73B0"/>
    <w:rsid w:val="007F751B"/>
    <w:rsid w:val="00800B34"/>
    <w:rsid w:val="00800E9B"/>
    <w:rsid w:val="008012D1"/>
    <w:rsid w:val="00802E0B"/>
    <w:rsid w:val="00803B49"/>
    <w:rsid w:val="008041D3"/>
    <w:rsid w:val="00804D75"/>
    <w:rsid w:val="0080537E"/>
    <w:rsid w:val="00806FD3"/>
    <w:rsid w:val="00810857"/>
    <w:rsid w:val="00810F8A"/>
    <w:rsid w:val="0081220B"/>
    <w:rsid w:val="008139C3"/>
    <w:rsid w:val="00814C20"/>
    <w:rsid w:val="0081500B"/>
    <w:rsid w:val="0081583B"/>
    <w:rsid w:val="00816DCB"/>
    <w:rsid w:val="008173F1"/>
    <w:rsid w:val="00822200"/>
    <w:rsid w:val="0082263C"/>
    <w:rsid w:val="008227F0"/>
    <w:rsid w:val="00822F87"/>
    <w:rsid w:val="008239D4"/>
    <w:rsid w:val="00824308"/>
    <w:rsid w:val="00824ECB"/>
    <w:rsid w:val="0082531F"/>
    <w:rsid w:val="00825D69"/>
    <w:rsid w:val="00825E82"/>
    <w:rsid w:val="00827A88"/>
    <w:rsid w:val="0083052B"/>
    <w:rsid w:val="00830B32"/>
    <w:rsid w:val="00832BEF"/>
    <w:rsid w:val="008335B5"/>
    <w:rsid w:val="00833E05"/>
    <w:rsid w:val="00835318"/>
    <w:rsid w:val="008360DF"/>
    <w:rsid w:val="0083622F"/>
    <w:rsid w:val="008363AA"/>
    <w:rsid w:val="0083685D"/>
    <w:rsid w:val="008369BC"/>
    <w:rsid w:val="00837126"/>
    <w:rsid w:val="008371DC"/>
    <w:rsid w:val="00840625"/>
    <w:rsid w:val="0084193B"/>
    <w:rsid w:val="008422B6"/>
    <w:rsid w:val="00842379"/>
    <w:rsid w:val="00843676"/>
    <w:rsid w:val="00843A91"/>
    <w:rsid w:val="008445A6"/>
    <w:rsid w:val="008445D8"/>
    <w:rsid w:val="008449B3"/>
    <w:rsid w:val="00844C5F"/>
    <w:rsid w:val="00844FA6"/>
    <w:rsid w:val="0084500C"/>
    <w:rsid w:val="00845F21"/>
    <w:rsid w:val="00846771"/>
    <w:rsid w:val="00846ECF"/>
    <w:rsid w:val="00847FA8"/>
    <w:rsid w:val="00850CC1"/>
    <w:rsid w:val="0085158B"/>
    <w:rsid w:val="00852634"/>
    <w:rsid w:val="008533DB"/>
    <w:rsid w:val="00853452"/>
    <w:rsid w:val="00854A6C"/>
    <w:rsid w:val="00855019"/>
    <w:rsid w:val="00855546"/>
    <w:rsid w:val="00855923"/>
    <w:rsid w:val="00855FDC"/>
    <w:rsid w:val="00856B92"/>
    <w:rsid w:val="00856E46"/>
    <w:rsid w:val="00857822"/>
    <w:rsid w:val="00860B18"/>
    <w:rsid w:val="008611DF"/>
    <w:rsid w:val="008614A6"/>
    <w:rsid w:val="00862960"/>
    <w:rsid w:val="0086451B"/>
    <w:rsid w:val="00864A41"/>
    <w:rsid w:val="00864F8C"/>
    <w:rsid w:val="0086608F"/>
    <w:rsid w:val="00866C87"/>
    <w:rsid w:val="008671B0"/>
    <w:rsid w:val="00870C2A"/>
    <w:rsid w:val="00871488"/>
    <w:rsid w:val="008716BC"/>
    <w:rsid w:val="00871CE6"/>
    <w:rsid w:val="0087288E"/>
    <w:rsid w:val="00872D6E"/>
    <w:rsid w:val="0087387B"/>
    <w:rsid w:val="00875ECC"/>
    <w:rsid w:val="0087792C"/>
    <w:rsid w:val="00881841"/>
    <w:rsid w:val="00883EFE"/>
    <w:rsid w:val="00884FE8"/>
    <w:rsid w:val="00885302"/>
    <w:rsid w:val="00885325"/>
    <w:rsid w:val="008864F3"/>
    <w:rsid w:val="00886B4A"/>
    <w:rsid w:val="00886D36"/>
    <w:rsid w:val="0089010E"/>
    <w:rsid w:val="00892177"/>
    <w:rsid w:val="00892721"/>
    <w:rsid w:val="00892E71"/>
    <w:rsid w:val="00893707"/>
    <w:rsid w:val="00893AEC"/>
    <w:rsid w:val="00893E81"/>
    <w:rsid w:val="008940F8"/>
    <w:rsid w:val="008947AA"/>
    <w:rsid w:val="0089658F"/>
    <w:rsid w:val="00896AEF"/>
    <w:rsid w:val="00896F16"/>
    <w:rsid w:val="008974F1"/>
    <w:rsid w:val="00897C14"/>
    <w:rsid w:val="008A0965"/>
    <w:rsid w:val="008A1009"/>
    <w:rsid w:val="008A2B44"/>
    <w:rsid w:val="008A3018"/>
    <w:rsid w:val="008A302B"/>
    <w:rsid w:val="008A3D68"/>
    <w:rsid w:val="008A4CF5"/>
    <w:rsid w:val="008A5D03"/>
    <w:rsid w:val="008A5EC4"/>
    <w:rsid w:val="008A68AF"/>
    <w:rsid w:val="008A7D58"/>
    <w:rsid w:val="008B1DA9"/>
    <w:rsid w:val="008B2FC6"/>
    <w:rsid w:val="008B301F"/>
    <w:rsid w:val="008B3698"/>
    <w:rsid w:val="008B4207"/>
    <w:rsid w:val="008B526C"/>
    <w:rsid w:val="008B5409"/>
    <w:rsid w:val="008B5417"/>
    <w:rsid w:val="008B5CDB"/>
    <w:rsid w:val="008B6D08"/>
    <w:rsid w:val="008B6E66"/>
    <w:rsid w:val="008C0099"/>
    <w:rsid w:val="008C076F"/>
    <w:rsid w:val="008C1E57"/>
    <w:rsid w:val="008C1F87"/>
    <w:rsid w:val="008C282B"/>
    <w:rsid w:val="008C2A32"/>
    <w:rsid w:val="008C37F1"/>
    <w:rsid w:val="008C3E76"/>
    <w:rsid w:val="008C4698"/>
    <w:rsid w:val="008C4A70"/>
    <w:rsid w:val="008C6E4E"/>
    <w:rsid w:val="008D116A"/>
    <w:rsid w:val="008D2089"/>
    <w:rsid w:val="008D29AF"/>
    <w:rsid w:val="008D2A8F"/>
    <w:rsid w:val="008D2D75"/>
    <w:rsid w:val="008D2F1B"/>
    <w:rsid w:val="008D46FC"/>
    <w:rsid w:val="008D50BA"/>
    <w:rsid w:val="008D58E8"/>
    <w:rsid w:val="008D5CAA"/>
    <w:rsid w:val="008D649A"/>
    <w:rsid w:val="008D6C9E"/>
    <w:rsid w:val="008D6D16"/>
    <w:rsid w:val="008D76E5"/>
    <w:rsid w:val="008D7D62"/>
    <w:rsid w:val="008E0929"/>
    <w:rsid w:val="008E1CD3"/>
    <w:rsid w:val="008E3834"/>
    <w:rsid w:val="008E485E"/>
    <w:rsid w:val="008E49EC"/>
    <w:rsid w:val="008E5AE1"/>
    <w:rsid w:val="008E5DE0"/>
    <w:rsid w:val="008E636D"/>
    <w:rsid w:val="008E74F6"/>
    <w:rsid w:val="008E78FF"/>
    <w:rsid w:val="008F0439"/>
    <w:rsid w:val="008F10B4"/>
    <w:rsid w:val="008F1136"/>
    <w:rsid w:val="008F1827"/>
    <w:rsid w:val="008F1B7E"/>
    <w:rsid w:val="008F30C8"/>
    <w:rsid w:val="008F6356"/>
    <w:rsid w:val="008F6C3F"/>
    <w:rsid w:val="008F74A5"/>
    <w:rsid w:val="008F7651"/>
    <w:rsid w:val="008F78FB"/>
    <w:rsid w:val="008F795F"/>
    <w:rsid w:val="0090007C"/>
    <w:rsid w:val="009006A3"/>
    <w:rsid w:val="009008A3"/>
    <w:rsid w:val="00900BBF"/>
    <w:rsid w:val="00903B0D"/>
    <w:rsid w:val="00904219"/>
    <w:rsid w:val="00904B72"/>
    <w:rsid w:val="00904D77"/>
    <w:rsid w:val="00905550"/>
    <w:rsid w:val="00907551"/>
    <w:rsid w:val="00907A18"/>
    <w:rsid w:val="009118FF"/>
    <w:rsid w:val="00913F01"/>
    <w:rsid w:val="009141F3"/>
    <w:rsid w:val="00920A4F"/>
    <w:rsid w:val="00920C49"/>
    <w:rsid w:val="00921CBF"/>
    <w:rsid w:val="00922189"/>
    <w:rsid w:val="00924FA3"/>
    <w:rsid w:val="00930C85"/>
    <w:rsid w:val="0093349E"/>
    <w:rsid w:val="00933E9E"/>
    <w:rsid w:val="00940570"/>
    <w:rsid w:val="00940D8E"/>
    <w:rsid w:val="009446FA"/>
    <w:rsid w:val="009471ED"/>
    <w:rsid w:val="00947416"/>
    <w:rsid w:val="00947E36"/>
    <w:rsid w:val="0095065D"/>
    <w:rsid w:val="009510C0"/>
    <w:rsid w:val="0095168D"/>
    <w:rsid w:val="0095183C"/>
    <w:rsid w:val="00951ADD"/>
    <w:rsid w:val="00951D52"/>
    <w:rsid w:val="0095203E"/>
    <w:rsid w:val="00952D48"/>
    <w:rsid w:val="00953522"/>
    <w:rsid w:val="009542F0"/>
    <w:rsid w:val="00954779"/>
    <w:rsid w:val="00954EFC"/>
    <w:rsid w:val="0095527E"/>
    <w:rsid w:val="00957023"/>
    <w:rsid w:val="009600E6"/>
    <w:rsid w:val="00960774"/>
    <w:rsid w:val="00961130"/>
    <w:rsid w:val="00961458"/>
    <w:rsid w:val="009616A0"/>
    <w:rsid w:val="009624C2"/>
    <w:rsid w:val="00962713"/>
    <w:rsid w:val="00962CFB"/>
    <w:rsid w:val="0096313F"/>
    <w:rsid w:val="00963BC7"/>
    <w:rsid w:val="00964213"/>
    <w:rsid w:val="00966267"/>
    <w:rsid w:val="009665BE"/>
    <w:rsid w:val="00967284"/>
    <w:rsid w:val="0097066E"/>
    <w:rsid w:val="00970F64"/>
    <w:rsid w:val="00971CCC"/>
    <w:rsid w:val="0097237B"/>
    <w:rsid w:val="00972EFB"/>
    <w:rsid w:val="0097474C"/>
    <w:rsid w:val="0097495D"/>
    <w:rsid w:val="00976889"/>
    <w:rsid w:val="00976F81"/>
    <w:rsid w:val="00977D3A"/>
    <w:rsid w:val="00981697"/>
    <w:rsid w:val="00982F84"/>
    <w:rsid w:val="00983387"/>
    <w:rsid w:val="00983BFF"/>
    <w:rsid w:val="00984DCB"/>
    <w:rsid w:val="00985DB9"/>
    <w:rsid w:val="00986478"/>
    <w:rsid w:val="00986676"/>
    <w:rsid w:val="00986830"/>
    <w:rsid w:val="009874C3"/>
    <w:rsid w:val="009875DB"/>
    <w:rsid w:val="009916A6"/>
    <w:rsid w:val="00991D99"/>
    <w:rsid w:val="00994E55"/>
    <w:rsid w:val="00995298"/>
    <w:rsid w:val="00996468"/>
    <w:rsid w:val="00996656"/>
    <w:rsid w:val="009972BF"/>
    <w:rsid w:val="0099739E"/>
    <w:rsid w:val="009A04AB"/>
    <w:rsid w:val="009A09DB"/>
    <w:rsid w:val="009A12F8"/>
    <w:rsid w:val="009A20BF"/>
    <w:rsid w:val="009A217A"/>
    <w:rsid w:val="009A226D"/>
    <w:rsid w:val="009A407B"/>
    <w:rsid w:val="009A5330"/>
    <w:rsid w:val="009A5A50"/>
    <w:rsid w:val="009A6458"/>
    <w:rsid w:val="009A6482"/>
    <w:rsid w:val="009A6A16"/>
    <w:rsid w:val="009A6FD0"/>
    <w:rsid w:val="009A7960"/>
    <w:rsid w:val="009B007F"/>
    <w:rsid w:val="009B3E85"/>
    <w:rsid w:val="009B46C8"/>
    <w:rsid w:val="009B59A8"/>
    <w:rsid w:val="009B79A4"/>
    <w:rsid w:val="009C0C88"/>
    <w:rsid w:val="009C2021"/>
    <w:rsid w:val="009C32F7"/>
    <w:rsid w:val="009C3AA6"/>
    <w:rsid w:val="009C3AF8"/>
    <w:rsid w:val="009C3CEA"/>
    <w:rsid w:val="009C4221"/>
    <w:rsid w:val="009C4590"/>
    <w:rsid w:val="009C4714"/>
    <w:rsid w:val="009C48D5"/>
    <w:rsid w:val="009C5C7E"/>
    <w:rsid w:val="009C6143"/>
    <w:rsid w:val="009C7CF5"/>
    <w:rsid w:val="009D0946"/>
    <w:rsid w:val="009D0C27"/>
    <w:rsid w:val="009D1275"/>
    <w:rsid w:val="009D2755"/>
    <w:rsid w:val="009D2B5E"/>
    <w:rsid w:val="009D341E"/>
    <w:rsid w:val="009D3D6C"/>
    <w:rsid w:val="009D4E83"/>
    <w:rsid w:val="009D7AAB"/>
    <w:rsid w:val="009E1125"/>
    <w:rsid w:val="009E1635"/>
    <w:rsid w:val="009E2D71"/>
    <w:rsid w:val="009E30FC"/>
    <w:rsid w:val="009E400D"/>
    <w:rsid w:val="009E4ADA"/>
    <w:rsid w:val="009E4F52"/>
    <w:rsid w:val="009E51EA"/>
    <w:rsid w:val="009E5E6A"/>
    <w:rsid w:val="009E628F"/>
    <w:rsid w:val="009F07AE"/>
    <w:rsid w:val="009F0D2F"/>
    <w:rsid w:val="009F0D74"/>
    <w:rsid w:val="009F1584"/>
    <w:rsid w:val="009F1A94"/>
    <w:rsid w:val="009F2330"/>
    <w:rsid w:val="009F28CA"/>
    <w:rsid w:val="009F3C17"/>
    <w:rsid w:val="009F4B9C"/>
    <w:rsid w:val="009F5222"/>
    <w:rsid w:val="009F7407"/>
    <w:rsid w:val="00A00C96"/>
    <w:rsid w:val="00A01578"/>
    <w:rsid w:val="00A0159E"/>
    <w:rsid w:val="00A050CD"/>
    <w:rsid w:val="00A06320"/>
    <w:rsid w:val="00A0774D"/>
    <w:rsid w:val="00A078BC"/>
    <w:rsid w:val="00A078CB"/>
    <w:rsid w:val="00A101E9"/>
    <w:rsid w:val="00A10892"/>
    <w:rsid w:val="00A109C3"/>
    <w:rsid w:val="00A109C8"/>
    <w:rsid w:val="00A119A6"/>
    <w:rsid w:val="00A11B74"/>
    <w:rsid w:val="00A11E96"/>
    <w:rsid w:val="00A120EB"/>
    <w:rsid w:val="00A12635"/>
    <w:rsid w:val="00A12C97"/>
    <w:rsid w:val="00A13A3B"/>
    <w:rsid w:val="00A145CA"/>
    <w:rsid w:val="00A15C29"/>
    <w:rsid w:val="00A15D55"/>
    <w:rsid w:val="00A16FC1"/>
    <w:rsid w:val="00A201E9"/>
    <w:rsid w:val="00A20492"/>
    <w:rsid w:val="00A21CAC"/>
    <w:rsid w:val="00A21DD7"/>
    <w:rsid w:val="00A22920"/>
    <w:rsid w:val="00A23F44"/>
    <w:rsid w:val="00A2448A"/>
    <w:rsid w:val="00A24C96"/>
    <w:rsid w:val="00A25660"/>
    <w:rsid w:val="00A2569E"/>
    <w:rsid w:val="00A25A02"/>
    <w:rsid w:val="00A26FA2"/>
    <w:rsid w:val="00A27E26"/>
    <w:rsid w:val="00A31203"/>
    <w:rsid w:val="00A31C49"/>
    <w:rsid w:val="00A324F5"/>
    <w:rsid w:val="00A33782"/>
    <w:rsid w:val="00A343EA"/>
    <w:rsid w:val="00A34636"/>
    <w:rsid w:val="00A349A3"/>
    <w:rsid w:val="00A35A19"/>
    <w:rsid w:val="00A361E0"/>
    <w:rsid w:val="00A376AB"/>
    <w:rsid w:val="00A447F6"/>
    <w:rsid w:val="00A44C4A"/>
    <w:rsid w:val="00A451D6"/>
    <w:rsid w:val="00A45262"/>
    <w:rsid w:val="00A45E63"/>
    <w:rsid w:val="00A45F96"/>
    <w:rsid w:val="00A46075"/>
    <w:rsid w:val="00A462DA"/>
    <w:rsid w:val="00A46C77"/>
    <w:rsid w:val="00A4709B"/>
    <w:rsid w:val="00A510F4"/>
    <w:rsid w:val="00A51D4E"/>
    <w:rsid w:val="00A52BED"/>
    <w:rsid w:val="00A54995"/>
    <w:rsid w:val="00A54EDB"/>
    <w:rsid w:val="00A55710"/>
    <w:rsid w:val="00A600B4"/>
    <w:rsid w:val="00A608BB"/>
    <w:rsid w:val="00A618CB"/>
    <w:rsid w:val="00A61F8A"/>
    <w:rsid w:val="00A622B3"/>
    <w:rsid w:val="00A625C3"/>
    <w:rsid w:val="00A63F81"/>
    <w:rsid w:val="00A65597"/>
    <w:rsid w:val="00A663C1"/>
    <w:rsid w:val="00A66850"/>
    <w:rsid w:val="00A66F92"/>
    <w:rsid w:val="00A6787D"/>
    <w:rsid w:val="00A7027C"/>
    <w:rsid w:val="00A70807"/>
    <w:rsid w:val="00A70F67"/>
    <w:rsid w:val="00A71524"/>
    <w:rsid w:val="00A7345B"/>
    <w:rsid w:val="00A73858"/>
    <w:rsid w:val="00A7465E"/>
    <w:rsid w:val="00A75651"/>
    <w:rsid w:val="00A777E3"/>
    <w:rsid w:val="00A82932"/>
    <w:rsid w:val="00A83660"/>
    <w:rsid w:val="00A847B8"/>
    <w:rsid w:val="00A848A7"/>
    <w:rsid w:val="00A854A5"/>
    <w:rsid w:val="00A86DCD"/>
    <w:rsid w:val="00A93B5F"/>
    <w:rsid w:val="00A94164"/>
    <w:rsid w:val="00A95544"/>
    <w:rsid w:val="00A95C00"/>
    <w:rsid w:val="00A97A36"/>
    <w:rsid w:val="00A97AD1"/>
    <w:rsid w:val="00A97ED3"/>
    <w:rsid w:val="00AA06B0"/>
    <w:rsid w:val="00AA0A65"/>
    <w:rsid w:val="00AA0B2F"/>
    <w:rsid w:val="00AA2601"/>
    <w:rsid w:val="00AA424C"/>
    <w:rsid w:val="00AA6859"/>
    <w:rsid w:val="00AA6DF8"/>
    <w:rsid w:val="00AA7360"/>
    <w:rsid w:val="00AB0230"/>
    <w:rsid w:val="00AB0B80"/>
    <w:rsid w:val="00AB10CB"/>
    <w:rsid w:val="00AB2719"/>
    <w:rsid w:val="00AB2900"/>
    <w:rsid w:val="00AB4FD1"/>
    <w:rsid w:val="00AB5395"/>
    <w:rsid w:val="00AB7ED2"/>
    <w:rsid w:val="00AC0F59"/>
    <w:rsid w:val="00AC1755"/>
    <w:rsid w:val="00AC1FA8"/>
    <w:rsid w:val="00AC2B42"/>
    <w:rsid w:val="00AC2B62"/>
    <w:rsid w:val="00AC3E58"/>
    <w:rsid w:val="00AC4232"/>
    <w:rsid w:val="00AC55EB"/>
    <w:rsid w:val="00AC7074"/>
    <w:rsid w:val="00AC7117"/>
    <w:rsid w:val="00AD1033"/>
    <w:rsid w:val="00AD16F4"/>
    <w:rsid w:val="00AD2175"/>
    <w:rsid w:val="00AD278D"/>
    <w:rsid w:val="00AD4C88"/>
    <w:rsid w:val="00AD657D"/>
    <w:rsid w:val="00AD6636"/>
    <w:rsid w:val="00AD6B9C"/>
    <w:rsid w:val="00AD6F9F"/>
    <w:rsid w:val="00AD73F1"/>
    <w:rsid w:val="00AE11B2"/>
    <w:rsid w:val="00AE36FF"/>
    <w:rsid w:val="00AE38E6"/>
    <w:rsid w:val="00AE4D9D"/>
    <w:rsid w:val="00AE5A2A"/>
    <w:rsid w:val="00AE5D48"/>
    <w:rsid w:val="00AE5F73"/>
    <w:rsid w:val="00AE79F2"/>
    <w:rsid w:val="00AF0675"/>
    <w:rsid w:val="00AF0883"/>
    <w:rsid w:val="00AF13DF"/>
    <w:rsid w:val="00AF20A9"/>
    <w:rsid w:val="00AF277F"/>
    <w:rsid w:val="00AF38A9"/>
    <w:rsid w:val="00AF58E5"/>
    <w:rsid w:val="00AF6041"/>
    <w:rsid w:val="00AF633F"/>
    <w:rsid w:val="00AF68B2"/>
    <w:rsid w:val="00AF6C77"/>
    <w:rsid w:val="00AF79FE"/>
    <w:rsid w:val="00B00158"/>
    <w:rsid w:val="00B004EE"/>
    <w:rsid w:val="00B010AC"/>
    <w:rsid w:val="00B02B44"/>
    <w:rsid w:val="00B032F0"/>
    <w:rsid w:val="00B03B3B"/>
    <w:rsid w:val="00B057DA"/>
    <w:rsid w:val="00B0645C"/>
    <w:rsid w:val="00B07BFF"/>
    <w:rsid w:val="00B10637"/>
    <w:rsid w:val="00B11014"/>
    <w:rsid w:val="00B110F6"/>
    <w:rsid w:val="00B11867"/>
    <w:rsid w:val="00B1232D"/>
    <w:rsid w:val="00B12809"/>
    <w:rsid w:val="00B13213"/>
    <w:rsid w:val="00B1331C"/>
    <w:rsid w:val="00B13985"/>
    <w:rsid w:val="00B1483F"/>
    <w:rsid w:val="00B14D19"/>
    <w:rsid w:val="00B15AC0"/>
    <w:rsid w:val="00B15DA6"/>
    <w:rsid w:val="00B16FC3"/>
    <w:rsid w:val="00B17575"/>
    <w:rsid w:val="00B2180A"/>
    <w:rsid w:val="00B22A2C"/>
    <w:rsid w:val="00B22CA6"/>
    <w:rsid w:val="00B2369B"/>
    <w:rsid w:val="00B238EE"/>
    <w:rsid w:val="00B23DA6"/>
    <w:rsid w:val="00B24E04"/>
    <w:rsid w:val="00B26D9B"/>
    <w:rsid w:val="00B26FBA"/>
    <w:rsid w:val="00B273A6"/>
    <w:rsid w:val="00B279C1"/>
    <w:rsid w:val="00B27D56"/>
    <w:rsid w:val="00B3042A"/>
    <w:rsid w:val="00B30AAD"/>
    <w:rsid w:val="00B30E09"/>
    <w:rsid w:val="00B3144F"/>
    <w:rsid w:val="00B31846"/>
    <w:rsid w:val="00B31AB4"/>
    <w:rsid w:val="00B32123"/>
    <w:rsid w:val="00B3227B"/>
    <w:rsid w:val="00B33201"/>
    <w:rsid w:val="00B332B3"/>
    <w:rsid w:val="00B33374"/>
    <w:rsid w:val="00B33F64"/>
    <w:rsid w:val="00B34564"/>
    <w:rsid w:val="00B345BF"/>
    <w:rsid w:val="00B34685"/>
    <w:rsid w:val="00B34F3A"/>
    <w:rsid w:val="00B35E3C"/>
    <w:rsid w:val="00B361ED"/>
    <w:rsid w:val="00B371AE"/>
    <w:rsid w:val="00B400C7"/>
    <w:rsid w:val="00B40C96"/>
    <w:rsid w:val="00B40DDA"/>
    <w:rsid w:val="00B40DF1"/>
    <w:rsid w:val="00B413F1"/>
    <w:rsid w:val="00B41916"/>
    <w:rsid w:val="00B4334A"/>
    <w:rsid w:val="00B43579"/>
    <w:rsid w:val="00B43F4F"/>
    <w:rsid w:val="00B45721"/>
    <w:rsid w:val="00B47034"/>
    <w:rsid w:val="00B4784B"/>
    <w:rsid w:val="00B47EE7"/>
    <w:rsid w:val="00B503D2"/>
    <w:rsid w:val="00B503DD"/>
    <w:rsid w:val="00B507CA"/>
    <w:rsid w:val="00B507E5"/>
    <w:rsid w:val="00B50BE3"/>
    <w:rsid w:val="00B5319A"/>
    <w:rsid w:val="00B555AD"/>
    <w:rsid w:val="00B562E3"/>
    <w:rsid w:val="00B576F9"/>
    <w:rsid w:val="00B608E1"/>
    <w:rsid w:val="00B61531"/>
    <w:rsid w:val="00B6249B"/>
    <w:rsid w:val="00B625A8"/>
    <w:rsid w:val="00B62899"/>
    <w:rsid w:val="00B62C56"/>
    <w:rsid w:val="00B63173"/>
    <w:rsid w:val="00B64025"/>
    <w:rsid w:val="00B65036"/>
    <w:rsid w:val="00B6606C"/>
    <w:rsid w:val="00B663EC"/>
    <w:rsid w:val="00B66BA1"/>
    <w:rsid w:val="00B6709E"/>
    <w:rsid w:val="00B7161D"/>
    <w:rsid w:val="00B72FE1"/>
    <w:rsid w:val="00B73E58"/>
    <w:rsid w:val="00B74028"/>
    <w:rsid w:val="00B74B74"/>
    <w:rsid w:val="00B74D09"/>
    <w:rsid w:val="00B74D53"/>
    <w:rsid w:val="00B75715"/>
    <w:rsid w:val="00B76AAC"/>
    <w:rsid w:val="00B76DAE"/>
    <w:rsid w:val="00B774C5"/>
    <w:rsid w:val="00B8022A"/>
    <w:rsid w:val="00B80DFE"/>
    <w:rsid w:val="00B8170A"/>
    <w:rsid w:val="00B83152"/>
    <w:rsid w:val="00B83E98"/>
    <w:rsid w:val="00B84A79"/>
    <w:rsid w:val="00B84BC9"/>
    <w:rsid w:val="00B84DEE"/>
    <w:rsid w:val="00B87B42"/>
    <w:rsid w:val="00B87DE5"/>
    <w:rsid w:val="00B908CC"/>
    <w:rsid w:val="00B90D46"/>
    <w:rsid w:val="00B9137E"/>
    <w:rsid w:val="00B93808"/>
    <w:rsid w:val="00B93EC1"/>
    <w:rsid w:val="00B95126"/>
    <w:rsid w:val="00B9574F"/>
    <w:rsid w:val="00B95C26"/>
    <w:rsid w:val="00B96E17"/>
    <w:rsid w:val="00B97FB4"/>
    <w:rsid w:val="00BA0686"/>
    <w:rsid w:val="00BA1097"/>
    <w:rsid w:val="00BA1219"/>
    <w:rsid w:val="00BA1E7A"/>
    <w:rsid w:val="00BA29B3"/>
    <w:rsid w:val="00BA3505"/>
    <w:rsid w:val="00BA3D70"/>
    <w:rsid w:val="00BA3FA2"/>
    <w:rsid w:val="00BA50ED"/>
    <w:rsid w:val="00BA587B"/>
    <w:rsid w:val="00BA65BA"/>
    <w:rsid w:val="00BA7565"/>
    <w:rsid w:val="00BB2DC3"/>
    <w:rsid w:val="00BB2F9A"/>
    <w:rsid w:val="00BB4BC8"/>
    <w:rsid w:val="00BB50E3"/>
    <w:rsid w:val="00BB62D6"/>
    <w:rsid w:val="00BB6454"/>
    <w:rsid w:val="00BB6819"/>
    <w:rsid w:val="00BB700E"/>
    <w:rsid w:val="00BB7AC1"/>
    <w:rsid w:val="00BC12BB"/>
    <w:rsid w:val="00BC1577"/>
    <w:rsid w:val="00BC171E"/>
    <w:rsid w:val="00BC2113"/>
    <w:rsid w:val="00BC2C96"/>
    <w:rsid w:val="00BC3538"/>
    <w:rsid w:val="00BC3DD6"/>
    <w:rsid w:val="00BC511A"/>
    <w:rsid w:val="00BC560B"/>
    <w:rsid w:val="00BD055B"/>
    <w:rsid w:val="00BD0F83"/>
    <w:rsid w:val="00BD1457"/>
    <w:rsid w:val="00BD26AA"/>
    <w:rsid w:val="00BD27AA"/>
    <w:rsid w:val="00BD2DF0"/>
    <w:rsid w:val="00BD3726"/>
    <w:rsid w:val="00BD3B8E"/>
    <w:rsid w:val="00BD4CD7"/>
    <w:rsid w:val="00BD53CF"/>
    <w:rsid w:val="00BD54AC"/>
    <w:rsid w:val="00BD5702"/>
    <w:rsid w:val="00BD5AB7"/>
    <w:rsid w:val="00BD5BBF"/>
    <w:rsid w:val="00BE068E"/>
    <w:rsid w:val="00BE082B"/>
    <w:rsid w:val="00BE0F7B"/>
    <w:rsid w:val="00BE2CC6"/>
    <w:rsid w:val="00BE303C"/>
    <w:rsid w:val="00BE351A"/>
    <w:rsid w:val="00BE35F7"/>
    <w:rsid w:val="00BE5990"/>
    <w:rsid w:val="00BE59AD"/>
    <w:rsid w:val="00BE65BA"/>
    <w:rsid w:val="00BE753C"/>
    <w:rsid w:val="00BF0A02"/>
    <w:rsid w:val="00BF0D9A"/>
    <w:rsid w:val="00BF0F7D"/>
    <w:rsid w:val="00BF19E7"/>
    <w:rsid w:val="00BF1E88"/>
    <w:rsid w:val="00BF2657"/>
    <w:rsid w:val="00BF3131"/>
    <w:rsid w:val="00BF36F8"/>
    <w:rsid w:val="00BF3984"/>
    <w:rsid w:val="00BF3A6A"/>
    <w:rsid w:val="00BF41F7"/>
    <w:rsid w:val="00BF496E"/>
    <w:rsid w:val="00BF4A72"/>
    <w:rsid w:val="00BF57B6"/>
    <w:rsid w:val="00BF57EC"/>
    <w:rsid w:val="00BF6534"/>
    <w:rsid w:val="00BF6B8D"/>
    <w:rsid w:val="00BF7618"/>
    <w:rsid w:val="00C00924"/>
    <w:rsid w:val="00C0138E"/>
    <w:rsid w:val="00C019EB"/>
    <w:rsid w:val="00C028F6"/>
    <w:rsid w:val="00C0395E"/>
    <w:rsid w:val="00C04639"/>
    <w:rsid w:val="00C04DB7"/>
    <w:rsid w:val="00C0748E"/>
    <w:rsid w:val="00C0761A"/>
    <w:rsid w:val="00C0783A"/>
    <w:rsid w:val="00C11639"/>
    <w:rsid w:val="00C11655"/>
    <w:rsid w:val="00C1170B"/>
    <w:rsid w:val="00C11FE7"/>
    <w:rsid w:val="00C120F9"/>
    <w:rsid w:val="00C14C0E"/>
    <w:rsid w:val="00C15A3D"/>
    <w:rsid w:val="00C173C8"/>
    <w:rsid w:val="00C17C77"/>
    <w:rsid w:val="00C202FA"/>
    <w:rsid w:val="00C21B7B"/>
    <w:rsid w:val="00C2213E"/>
    <w:rsid w:val="00C22290"/>
    <w:rsid w:val="00C22F68"/>
    <w:rsid w:val="00C2333B"/>
    <w:rsid w:val="00C23E41"/>
    <w:rsid w:val="00C23EF3"/>
    <w:rsid w:val="00C23FAC"/>
    <w:rsid w:val="00C252B8"/>
    <w:rsid w:val="00C25C79"/>
    <w:rsid w:val="00C26418"/>
    <w:rsid w:val="00C26F73"/>
    <w:rsid w:val="00C27478"/>
    <w:rsid w:val="00C27651"/>
    <w:rsid w:val="00C3015F"/>
    <w:rsid w:val="00C310F4"/>
    <w:rsid w:val="00C321ED"/>
    <w:rsid w:val="00C327A2"/>
    <w:rsid w:val="00C330A8"/>
    <w:rsid w:val="00C3369D"/>
    <w:rsid w:val="00C33918"/>
    <w:rsid w:val="00C35659"/>
    <w:rsid w:val="00C35D80"/>
    <w:rsid w:val="00C3626C"/>
    <w:rsid w:val="00C364E8"/>
    <w:rsid w:val="00C366E8"/>
    <w:rsid w:val="00C37C22"/>
    <w:rsid w:val="00C37F03"/>
    <w:rsid w:val="00C41CEE"/>
    <w:rsid w:val="00C41E98"/>
    <w:rsid w:val="00C41F50"/>
    <w:rsid w:val="00C42124"/>
    <w:rsid w:val="00C4276B"/>
    <w:rsid w:val="00C4614E"/>
    <w:rsid w:val="00C46635"/>
    <w:rsid w:val="00C467EF"/>
    <w:rsid w:val="00C50263"/>
    <w:rsid w:val="00C5405E"/>
    <w:rsid w:val="00C5473C"/>
    <w:rsid w:val="00C54A64"/>
    <w:rsid w:val="00C55B2C"/>
    <w:rsid w:val="00C56484"/>
    <w:rsid w:val="00C573E8"/>
    <w:rsid w:val="00C6020F"/>
    <w:rsid w:val="00C603FD"/>
    <w:rsid w:val="00C6058F"/>
    <w:rsid w:val="00C62D17"/>
    <w:rsid w:val="00C6373E"/>
    <w:rsid w:val="00C6386E"/>
    <w:rsid w:val="00C666E0"/>
    <w:rsid w:val="00C676BF"/>
    <w:rsid w:val="00C703A6"/>
    <w:rsid w:val="00C70A09"/>
    <w:rsid w:val="00C7159E"/>
    <w:rsid w:val="00C722BF"/>
    <w:rsid w:val="00C748EB"/>
    <w:rsid w:val="00C74F7A"/>
    <w:rsid w:val="00C753E8"/>
    <w:rsid w:val="00C758D5"/>
    <w:rsid w:val="00C75A6D"/>
    <w:rsid w:val="00C76143"/>
    <w:rsid w:val="00C76556"/>
    <w:rsid w:val="00C7704F"/>
    <w:rsid w:val="00C7706A"/>
    <w:rsid w:val="00C7756D"/>
    <w:rsid w:val="00C77E50"/>
    <w:rsid w:val="00C808CD"/>
    <w:rsid w:val="00C83E07"/>
    <w:rsid w:val="00C83FCE"/>
    <w:rsid w:val="00C852CF"/>
    <w:rsid w:val="00C86931"/>
    <w:rsid w:val="00C86EFD"/>
    <w:rsid w:val="00C8736C"/>
    <w:rsid w:val="00C911D7"/>
    <w:rsid w:val="00C9168B"/>
    <w:rsid w:val="00C93A25"/>
    <w:rsid w:val="00C941AD"/>
    <w:rsid w:val="00C94726"/>
    <w:rsid w:val="00C952CC"/>
    <w:rsid w:val="00C967A1"/>
    <w:rsid w:val="00C975F5"/>
    <w:rsid w:val="00C97C2D"/>
    <w:rsid w:val="00CA27F3"/>
    <w:rsid w:val="00CA5642"/>
    <w:rsid w:val="00CA57FC"/>
    <w:rsid w:val="00CB0DC4"/>
    <w:rsid w:val="00CB1362"/>
    <w:rsid w:val="00CB1B58"/>
    <w:rsid w:val="00CB234D"/>
    <w:rsid w:val="00CB42BC"/>
    <w:rsid w:val="00CB437E"/>
    <w:rsid w:val="00CB4683"/>
    <w:rsid w:val="00CB58A7"/>
    <w:rsid w:val="00CB61A5"/>
    <w:rsid w:val="00CB6AD5"/>
    <w:rsid w:val="00CB7AB0"/>
    <w:rsid w:val="00CC0FF3"/>
    <w:rsid w:val="00CC1ACA"/>
    <w:rsid w:val="00CC2828"/>
    <w:rsid w:val="00CC28C8"/>
    <w:rsid w:val="00CC2EB0"/>
    <w:rsid w:val="00CC370C"/>
    <w:rsid w:val="00CC4C81"/>
    <w:rsid w:val="00CC6D82"/>
    <w:rsid w:val="00CD2684"/>
    <w:rsid w:val="00CD3056"/>
    <w:rsid w:val="00CD3691"/>
    <w:rsid w:val="00CD3FE6"/>
    <w:rsid w:val="00CD479E"/>
    <w:rsid w:val="00CD528F"/>
    <w:rsid w:val="00CE03FE"/>
    <w:rsid w:val="00CE064C"/>
    <w:rsid w:val="00CE268C"/>
    <w:rsid w:val="00CE2DA0"/>
    <w:rsid w:val="00CE3C9D"/>
    <w:rsid w:val="00CE3D06"/>
    <w:rsid w:val="00CE49DF"/>
    <w:rsid w:val="00CE4DC1"/>
    <w:rsid w:val="00CE5846"/>
    <w:rsid w:val="00CE589E"/>
    <w:rsid w:val="00CE5C47"/>
    <w:rsid w:val="00CE612C"/>
    <w:rsid w:val="00CE744F"/>
    <w:rsid w:val="00CE77EB"/>
    <w:rsid w:val="00CF13DA"/>
    <w:rsid w:val="00CF20E7"/>
    <w:rsid w:val="00CF2B41"/>
    <w:rsid w:val="00CF39C1"/>
    <w:rsid w:val="00CF4245"/>
    <w:rsid w:val="00CF4840"/>
    <w:rsid w:val="00CF4EB1"/>
    <w:rsid w:val="00CF5E70"/>
    <w:rsid w:val="00CF5F97"/>
    <w:rsid w:val="00CF6428"/>
    <w:rsid w:val="00CF6678"/>
    <w:rsid w:val="00D00197"/>
    <w:rsid w:val="00D002C2"/>
    <w:rsid w:val="00D008EE"/>
    <w:rsid w:val="00D01343"/>
    <w:rsid w:val="00D0235F"/>
    <w:rsid w:val="00D02623"/>
    <w:rsid w:val="00D03D08"/>
    <w:rsid w:val="00D0434B"/>
    <w:rsid w:val="00D04559"/>
    <w:rsid w:val="00D04646"/>
    <w:rsid w:val="00D04F34"/>
    <w:rsid w:val="00D05E4B"/>
    <w:rsid w:val="00D07171"/>
    <w:rsid w:val="00D07AD7"/>
    <w:rsid w:val="00D07E97"/>
    <w:rsid w:val="00D12B6E"/>
    <w:rsid w:val="00D12CD2"/>
    <w:rsid w:val="00D12D94"/>
    <w:rsid w:val="00D133C4"/>
    <w:rsid w:val="00D1595A"/>
    <w:rsid w:val="00D16115"/>
    <w:rsid w:val="00D16181"/>
    <w:rsid w:val="00D166ED"/>
    <w:rsid w:val="00D167FB"/>
    <w:rsid w:val="00D16E79"/>
    <w:rsid w:val="00D16EFF"/>
    <w:rsid w:val="00D2014A"/>
    <w:rsid w:val="00D205FB"/>
    <w:rsid w:val="00D20904"/>
    <w:rsid w:val="00D20E32"/>
    <w:rsid w:val="00D2247B"/>
    <w:rsid w:val="00D2376A"/>
    <w:rsid w:val="00D23D99"/>
    <w:rsid w:val="00D25326"/>
    <w:rsid w:val="00D26711"/>
    <w:rsid w:val="00D26CFC"/>
    <w:rsid w:val="00D272A7"/>
    <w:rsid w:val="00D27362"/>
    <w:rsid w:val="00D27984"/>
    <w:rsid w:val="00D319E5"/>
    <w:rsid w:val="00D32102"/>
    <w:rsid w:val="00D32286"/>
    <w:rsid w:val="00D32DBE"/>
    <w:rsid w:val="00D32E35"/>
    <w:rsid w:val="00D3367D"/>
    <w:rsid w:val="00D351E4"/>
    <w:rsid w:val="00D353DA"/>
    <w:rsid w:val="00D35BA5"/>
    <w:rsid w:val="00D37CF0"/>
    <w:rsid w:val="00D40E6A"/>
    <w:rsid w:val="00D4172C"/>
    <w:rsid w:val="00D4172E"/>
    <w:rsid w:val="00D42572"/>
    <w:rsid w:val="00D4448F"/>
    <w:rsid w:val="00D458E3"/>
    <w:rsid w:val="00D463D9"/>
    <w:rsid w:val="00D46696"/>
    <w:rsid w:val="00D46882"/>
    <w:rsid w:val="00D4780A"/>
    <w:rsid w:val="00D47D55"/>
    <w:rsid w:val="00D50004"/>
    <w:rsid w:val="00D5013A"/>
    <w:rsid w:val="00D502FA"/>
    <w:rsid w:val="00D509B5"/>
    <w:rsid w:val="00D50BAD"/>
    <w:rsid w:val="00D51313"/>
    <w:rsid w:val="00D539F9"/>
    <w:rsid w:val="00D5519B"/>
    <w:rsid w:val="00D555C9"/>
    <w:rsid w:val="00D55DE4"/>
    <w:rsid w:val="00D57386"/>
    <w:rsid w:val="00D60173"/>
    <w:rsid w:val="00D60BEC"/>
    <w:rsid w:val="00D60DC9"/>
    <w:rsid w:val="00D62317"/>
    <w:rsid w:val="00D62639"/>
    <w:rsid w:val="00D654BC"/>
    <w:rsid w:val="00D65C8C"/>
    <w:rsid w:val="00D65FCC"/>
    <w:rsid w:val="00D6729E"/>
    <w:rsid w:val="00D673FD"/>
    <w:rsid w:val="00D67590"/>
    <w:rsid w:val="00D7164F"/>
    <w:rsid w:val="00D71EBB"/>
    <w:rsid w:val="00D725ED"/>
    <w:rsid w:val="00D72908"/>
    <w:rsid w:val="00D730AB"/>
    <w:rsid w:val="00D73A6A"/>
    <w:rsid w:val="00D7449E"/>
    <w:rsid w:val="00D750FC"/>
    <w:rsid w:val="00D75C13"/>
    <w:rsid w:val="00D761C7"/>
    <w:rsid w:val="00D7689A"/>
    <w:rsid w:val="00D826B7"/>
    <w:rsid w:val="00D83893"/>
    <w:rsid w:val="00D83C77"/>
    <w:rsid w:val="00D8436F"/>
    <w:rsid w:val="00D85341"/>
    <w:rsid w:val="00D8570C"/>
    <w:rsid w:val="00D85F87"/>
    <w:rsid w:val="00D86D9D"/>
    <w:rsid w:val="00D873CB"/>
    <w:rsid w:val="00D877FC"/>
    <w:rsid w:val="00D87CC0"/>
    <w:rsid w:val="00D90B25"/>
    <w:rsid w:val="00D921A3"/>
    <w:rsid w:val="00D946C3"/>
    <w:rsid w:val="00D9661C"/>
    <w:rsid w:val="00D9752A"/>
    <w:rsid w:val="00DA02DA"/>
    <w:rsid w:val="00DA0986"/>
    <w:rsid w:val="00DA27FC"/>
    <w:rsid w:val="00DA30AA"/>
    <w:rsid w:val="00DA34A6"/>
    <w:rsid w:val="00DA47F0"/>
    <w:rsid w:val="00DA5178"/>
    <w:rsid w:val="00DA5244"/>
    <w:rsid w:val="00DA546D"/>
    <w:rsid w:val="00DA56D3"/>
    <w:rsid w:val="00DA5978"/>
    <w:rsid w:val="00DA65F0"/>
    <w:rsid w:val="00DA73D5"/>
    <w:rsid w:val="00DA75D3"/>
    <w:rsid w:val="00DA7E71"/>
    <w:rsid w:val="00DB0DAA"/>
    <w:rsid w:val="00DB43AC"/>
    <w:rsid w:val="00DB56CE"/>
    <w:rsid w:val="00DB5C0A"/>
    <w:rsid w:val="00DB5DE5"/>
    <w:rsid w:val="00DB5F7C"/>
    <w:rsid w:val="00DB5F88"/>
    <w:rsid w:val="00DB7068"/>
    <w:rsid w:val="00DB74CF"/>
    <w:rsid w:val="00DB759C"/>
    <w:rsid w:val="00DC0C7F"/>
    <w:rsid w:val="00DC27D6"/>
    <w:rsid w:val="00DC2A56"/>
    <w:rsid w:val="00DC2EBF"/>
    <w:rsid w:val="00DC35FA"/>
    <w:rsid w:val="00DC537A"/>
    <w:rsid w:val="00DC584A"/>
    <w:rsid w:val="00DC6A2A"/>
    <w:rsid w:val="00DC79D3"/>
    <w:rsid w:val="00DC7A05"/>
    <w:rsid w:val="00DD0771"/>
    <w:rsid w:val="00DD15A1"/>
    <w:rsid w:val="00DD3AD6"/>
    <w:rsid w:val="00DD42DC"/>
    <w:rsid w:val="00DD5963"/>
    <w:rsid w:val="00DE0A81"/>
    <w:rsid w:val="00DE138A"/>
    <w:rsid w:val="00DE23DC"/>
    <w:rsid w:val="00DE2BCE"/>
    <w:rsid w:val="00DE3A39"/>
    <w:rsid w:val="00DE3E2C"/>
    <w:rsid w:val="00DE492A"/>
    <w:rsid w:val="00DE57C6"/>
    <w:rsid w:val="00DE5B70"/>
    <w:rsid w:val="00DE6162"/>
    <w:rsid w:val="00DF0248"/>
    <w:rsid w:val="00DF0465"/>
    <w:rsid w:val="00DF10A5"/>
    <w:rsid w:val="00DF43E9"/>
    <w:rsid w:val="00DF470D"/>
    <w:rsid w:val="00DF4CCC"/>
    <w:rsid w:val="00DF50F2"/>
    <w:rsid w:val="00DF6533"/>
    <w:rsid w:val="00DF6851"/>
    <w:rsid w:val="00DF6D18"/>
    <w:rsid w:val="00DF78E6"/>
    <w:rsid w:val="00E0009A"/>
    <w:rsid w:val="00E01CD8"/>
    <w:rsid w:val="00E01D9E"/>
    <w:rsid w:val="00E02243"/>
    <w:rsid w:val="00E02593"/>
    <w:rsid w:val="00E02E5D"/>
    <w:rsid w:val="00E033FB"/>
    <w:rsid w:val="00E03C56"/>
    <w:rsid w:val="00E040C9"/>
    <w:rsid w:val="00E04BE5"/>
    <w:rsid w:val="00E04E4E"/>
    <w:rsid w:val="00E05278"/>
    <w:rsid w:val="00E05447"/>
    <w:rsid w:val="00E05D0B"/>
    <w:rsid w:val="00E069A8"/>
    <w:rsid w:val="00E06A44"/>
    <w:rsid w:val="00E06F2A"/>
    <w:rsid w:val="00E073E6"/>
    <w:rsid w:val="00E111AF"/>
    <w:rsid w:val="00E126AA"/>
    <w:rsid w:val="00E12B7F"/>
    <w:rsid w:val="00E1399B"/>
    <w:rsid w:val="00E13EC0"/>
    <w:rsid w:val="00E142ED"/>
    <w:rsid w:val="00E2004D"/>
    <w:rsid w:val="00E20F5E"/>
    <w:rsid w:val="00E21E58"/>
    <w:rsid w:val="00E2399A"/>
    <w:rsid w:val="00E23C4D"/>
    <w:rsid w:val="00E23EDD"/>
    <w:rsid w:val="00E25C91"/>
    <w:rsid w:val="00E262A2"/>
    <w:rsid w:val="00E314D0"/>
    <w:rsid w:val="00E33D9A"/>
    <w:rsid w:val="00E343B0"/>
    <w:rsid w:val="00E346F3"/>
    <w:rsid w:val="00E37C07"/>
    <w:rsid w:val="00E40038"/>
    <w:rsid w:val="00E40E90"/>
    <w:rsid w:val="00E42044"/>
    <w:rsid w:val="00E420D0"/>
    <w:rsid w:val="00E42A17"/>
    <w:rsid w:val="00E42A8C"/>
    <w:rsid w:val="00E42D14"/>
    <w:rsid w:val="00E45E21"/>
    <w:rsid w:val="00E46D78"/>
    <w:rsid w:val="00E500B1"/>
    <w:rsid w:val="00E50C53"/>
    <w:rsid w:val="00E50E9B"/>
    <w:rsid w:val="00E51292"/>
    <w:rsid w:val="00E54C78"/>
    <w:rsid w:val="00E54F3D"/>
    <w:rsid w:val="00E55717"/>
    <w:rsid w:val="00E56244"/>
    <w:rsid w:val="00E570A4"/>
    <w:rsid w:val="00E602F1"/>
    <w:rsid w:val="00E61E94"/>
    <w:rsid w:val="00E62CAD"/>
    <w:rsid w:val="00E64441"/>
    <w:rsid w:val="00E648D6"/>
    <w:rsid w:val="00E6513A"/>
    <w:rsid w:val="00E65548"/>
    <w:rsid w:val="00E65E26"/>
    <w:rsid w:val="00E660B6"/>
    <w:rsid w:val="00E66747"/>
    <w:rsid w:val="00E66BF2"/>
    <w:rsid w:val="00E672B1"/>
    <w:rsid w:val="00E71411"/>
    <w:rsid w:val="00E71761"/>
    <w:rsid w:val="00E719D1"/>
    <w:rsid w:val="00E71B0E"/>
    <w:rsid w:val="00E72016"/>
    <w:rsid w:val="00E72CE9"/>
    <w:rsid w:val="00E731B0"/>
    <w:rsid w:val="00E73A3C"/>
    <w:rsid w:val="00E73AE9"/>
    <w:rsid w:val="00E76200"/>
    <w:rsid w:val="00E76259"/>
    <w:rsid w:val="00E76715"/>
    <w:rsid w:val="00E77583"/>
    <w:rsid w:val="00E77A54"/>
    <w:rsid w:val="00E81A1D"/>
    <w:rsid w:val="00E825DF"/>
    <w:rsid w:val="00E828CE"/>
    <w:rsid w:val="00E83536"/>
    <w:rsid w:val="00E83DD8"/>
    <w:rsid w:val="00E84256"/>
    <w:rsid w:val="00E91CCE"/>
    <w:rsid w:val="00E91E6C"/>
    <w:rsid w:val="00E92BD6"/>
    <w:rsid w:val="00E9306B"/>
    <w:rsid w:val="00E934BB"/>
    <w:rsid w:val="00E939D7"/>
    <w:rsid w:val="00E94689"/>
    <w:rsid w:val="00E94C14"/>
    <w:rsid w:val="00E94DB8"/>
    <w:rsid w:val="00E95AD7"/>
    <w:rsid w:val="00EA0212"/>
    <w:rsid w:val="00EA1038"/>
    <w:rsid w:val="00EA270C"/>
    <w:rsid w:val="00EA2AE6"/>
    <w:rsid w:val="00EA327A"/>
    <w:rsid w:val="00EA4C38"/>
    <w:rsid w:val="00EA5737"/>
    <w:rsid w:val="00EA626F"/>
    <w:rsid w:val="00EA627F"/>
    <w:rsid w:val="00EA6BFE"/>
    <w:rsid w:val="00EA720E"/>
    <w:rsid w:val="00EA770B"/>
    <w:rsid w:val="00EB04F1"/>
    <w:rsid w:val="00EB0B3D"/>
    <w:rsid w:val="00EB2479"/>
    <w:rsid w:val="00EB2C08"/>
    <w:rsid w:val="00EB39D7"/>
    <w:rsid w:val="00EB521E"/>
    <w:rsid w:val="00EB57DE"/>
    <w:rsid w:val="00EB7233"/>
    <w:rsid w:val="00EB7760"/>
    <w:rsid w:val="00EC041D"/>
    <w:rsid w:val="00EC0F9A"/>
    <w:rsid w:val="00EC12CA"/>
    <w:rsid w:val="00EC4A71"/>
    <w:rsid w:val="00EC4B52"/>
    <w:rsid w:val="00EC5864"/>
    <w:rsid w:val="00EC7634"/>
    <w:rsid w:val="00ED0E08"/>
    <w:rsid w:val="00ED0E2F"/>
    <w:rsid w:val="00ED1104"/>
    <w:rsid w:val="00ED1CF2"/>
    <w:rsid w:val="00ED34F0"/>
    <w:rsid w:val="00ED3602"/>
    <w:rsid w:val="00ED3C29"/>
    <w:rsid w:val="00ED4C89"/>
    <w:rsid w:val="00ED6016"/>
    <w:rsid w:val="00ED6C2F"/>
    <w:rsid w:val="00ED6F5C"/>
    <w:rsid w:val="00ED7AEA"/>
    <w:rsid w:val="00EE132E"/>
    <w:rsid w:val="00EE1F1C"/>
    <w:rsid w:val="00EE268A"/>
    <w:rsid w:val="00EE46E3"/>
    <w:rsid w:val="00EE5048"/>
    <w:rsid w:val="00EE53D3"/>
    <w:rsid w:val="00EE720F"/>
    <w:rsid w:val="00EE7DB8"/>
    <w:rsid w:val="00EF11D6"/>
    <w:rsid w:val="00EF1299"/>
    <w:rsid w:val="00EF199C"/>
    <w:rsid w:val="00EF1B28"/>
    <w:rsid w:val="00EF2505"/>
    <w:rsid w:val="00EF32E7"/>
    <w:rsid w:val="00EF42C8"/>
    <w:rsid w:val="00EF4B46"/>
    <w:rsid w:val="00EF4E4E"/>
    <w:rsid w:val="00EF63C1"/>
    <w:rsid w:val="00EF7BC8"/>
    <w:rsid w:val="00F013C5"/>
    <w:rsid w:val="00F03276"/>
    <w:rsid w:val="00F03849"/>
    <w:rsid w:val="00F05BA0"/>
    <w:rsid w:val="00F05BBA"/>
    <w:rsid w:val="00F06EA0"/>
    <w:rsid w:val="00F14643"/>
    <w:rsid w:val="00F14BEA"/>
    <w:rsid w:val="00F17A54"/>
    <w:rsid w:val="00F201E2"/>
    <w:rsid w:val="00F20B5D"/>
    <w:rsid w:val="00F22D52"/>
    <w:rsid w:val="00F2335B"/>
    <w:rsid w:val="00F23CA1"/>
    <w:rsid w:val="00F264D4"/>
    <w:rsid w:val="00F26D91"/>
    <w:rsid w:val="00F26FAE"/>
    <w:rsid w:val="00F27646"/>
    <w:rsid w:val="00F27659"/>
    <w:rsid w:val="00F27ADC"/>
    <w:rsid w:val="00F27DF1"/>
    <w:rsid w:val="00F32094"/>
    <w:rsid w:val="00F3219B"/>
    <w:rsid w:val="00F325B9"/>
    <w:rsid w:val="00F331B7"/>
    <w:rsid w:val="00F33883"/>
    <w:rsid w:val="00F346E7"/>
    <w:rsid w:val="00F36051"/>
    <w:rsid w:val="00F361C2"/>
    <w:rsid w:val="00F3686A"/>
    <w:rsid w:val="00F41704"/>
    <w:rsid w:val="00F41B05"/>
    <w:rsid w:val="00F42C24"/>
    <w:rsid w:val="00F43CCA"/>
    <w:rsid w:val="00F46987"/>
    <w:rsid w:val="00F51351"/>
    <w:rsid w:val="00F52BC1"/>
    <w:rsid w:val="00F535F7"/>
    <w:rsid w:val="00F54A91"/>
    <w:rsid w:val="00F55856"/>
    <w:rsid w:val="00F57484"/>
    <w:rsid w:val="00F57A02"/>
    <w:rsid w:val="00F605BE"/>
    <w:rsid w:val="00F60BF8"/>
    <w:rsid w:val="00F6244F"/>
    <w:rsid w:val="00F63AB0"/>
    <w:rsid w:val="00F63CE9"/>
    <w:rsid w:val="00F649B6"/>
    <w:rsid w:val="00F65762"/>
    <w:rsid w:val="00F667DC"/>
    <w:rsid w:val="00F70511"/>
    <w:rsid w:val="00F72634"/>
    <w:rsid w:val="00F72A3B"/>
    <w:rsid w:val="00F730C3"/>
    <w:rsid w:val="00F73C06"/>
    <w:rsid w:val="00F756E4"/>
    <w:rsid w:val="00F76393"/>
    <w:rsid w:val="00F76B89"/>
    <w:rsid w:val="00F80AAD"/>
    <w:rsid w:val="00F812B5"/>
    <w:rsid w:val="00F838A4"/>
    <w:rsid w:val="00F85803"/>
    <w:rsid w:val="00F8592B"/>
    <w:rsid w:val="00F85A78"/>
    <w:rsid w:val="00F864F3"/>
    <w:rsid w:val="00F86938"/>
    <w:rsid w:val="00F86F43"/>
    <w:rsid w:val="00F876D8"/>
    <w:rsid w:val="00F90185"/>
    <w:rsid w:val="00F90A6D"/>
    <w:rsid w:val="00F967F3"/>
    <w:rsid w:val="00F97889"/>
    <w:rsid w:val="00F978B9"/>
    <w:rsid w:val="00F97BCE"/>
    <w:rsid w:val="00FA0322"/>
    <w:rsid w:val="00FA09CC"/>
    <w:rsid w:val="00FA2FFE"/>
    <w:rsid w:val="00FA3536"/>
    <w:rsid w:val="00FA3AE4"/>
    <w:rsid w:val="00FA3DC5"/>
    <w:rsid w:val="00FA5783"/>
    <w:rsid w:val="00FA59F9"/>
    <w:rsid w:val="00FA5E64"/>
    <w:rsid w:val="00FA6127"/>
    <w:rsid w:val="00FA69E0"/>
    <w:rsid w:val="00FA6BAC"/>
    <w:rsid w:val="00FA7356"/>
    <w:rsid w:val="00FB0C3E"/>
    <w:rsid w:val="00FB1633"/>
    <w:rsid w:val="00FB2165"/>
    <w:rsid w:val="00FB2F76"/>
    <w:rsid w:val="00FB497A"/>
    <w:rsid w:val="00FB522B"/>
    <w:rsid w:val="00FB7CEF"/>
    <w:rsid w:val="00FC087C"/>
    <w:rsid w:val="00FC0AB0"/>
    <w:rsid w:val="00FC1436"/>
    <w:rsid w:val="00FC5FF0"/>
    <w:rsid w:val="00FC79E6"/>
    <w:rsid w:val="00FD0113"/>
    <w:rsid w:val="00FD0D1F"/>
    <w:rsid w:val="00FD1DF2"/>
    <w:rsid w:val="00FD3147"/>
    <w:rsid w:val="00FD49C5"/>
    <w:rsid w:val="00FD4B4C"/>
    <w:rsid w:val="00FD51F1"/>
    <w:rsid w:val="00FD7258"/>
    <w:rsid w:val="00FE0B6F"/>
    <w:rsid w:val="00FE0E85"/>
    <w:rsid w:val="00FE1580"/>
    <w:rsid w:val="00FE4FBA"/>
    <w:rsid w:val="00FE7D5C"/>
    <w:rsid w:val="00FF055C"/>
    <w:rsid w:val="00FF0B0F"/>
    <w:rsid w:val="00FF1F94"/>
    <w:rsid w:val="00FF22D2"/>
    <w:rsid w:val="00FF289F"/>
    <w:rsid w:val="00FF2AEF"/>
    <w:rsid w:val="00FF3290"/>
    <w:rsid w:val="00FF39A7"/>
    <w:rsid w:val="00FF411E"/>
    <w:rsid w:val="00FF432E"/>
    <w:rsid w:val="00FF50F7"/>
    <w:rsid w:val="00FF548B"/>
    <w:rsid w:val="00FF54C3"/>
    <w:rsid w:val="00FF5FB9"/>
    <w:rsid w:val="00FF6023"/>
    <w:rsid w:val="00FF63C7"/>
    <w:rsid w:val="00FF6CE1"/>
    <w:rsid w:val="00FF72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A78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D0A"/>
    <w:pPr>
      <w:jc w:val="both"/>
    </w:pPr>
    <w:rPr>
      <w:sz w:val="22"/>
      <w:lang w:eastAsia="en-US"/>
    </w:rPr>
  </w:style>
  <w:style w:type="paragraph" w:styleId="Heading1">
    <w:name w:val="heading 1"/>
    <w:basedOn w:val="Normal"/>
    <w:next w:val="Normal"/>
    <w:link w:val="Heading1Char"/>
    <w:autoRedefine/>
    <w:qFormat/>
    <w:rsid w:val="001833B0"/>
    <w:pPr>
      <w:ind w:left="431" w:hanging="431"/>
      <w:jc w:val="left"/>
      <w:outlineLvl w:val="0"/>
    </w:pPr>
    <w:rPr>
      <w:rFonts w:ascii="Arial" w:hAnsi="Arial"/>
      <w:b/>
      <w:caps/>
    </w:rPr>
  </w:style>
  <w:style w:type="paragraph" w:styleId="Heading2">
    <w:name w:val="heading 2"/>
    <w:basedOn w:val="Normal"/>
    <w:next w:val="Normal"/>
    <w:qFormat/>
    <w:rsid w:val="009B3E85"/>
    <w:pPr>
      <w:keepNext/>
      <w:numPr>
        <w:ilvl w:val="1"/>
        <w:numId w:val="32"/>
      </w:numPr>
      <w:jc w:val="left"/>
      <w:outlineLvl w:val="1"/>
    </w:pPr>
    <w:rPr>
      <w:rFonts w:ascii="Arial" w:hAnsi="Arial"/>
      <w:b/>
    </w:rPr>
  </w:style>
  <w:style w:type="paragraph" w:styleId="Heading3">
    <w:name w:val="heading 3"/>
    <w:basedOn w:val="Normal"/>
    <w:next w:val="Normal"/>
    <w:qFormat/>
    <w:rsid w:val="00F967F3"/>
    <w:pPr>
      <w:keepNext/>
      <w:ind w:left="720" w:hanging="720"/>
      <w:jc w:val="left"/>
      <w:outlineLvl w:val="2"/>
    </w:pPr>
    <w:rPr>
      <w:bCs/>
      <w:i/>
      <w:iCs/>
    </w:rPr>
  </w:style>
  <w:style w:type="paragraph" w:styleId="Heading4">
    <w:name w:val="heading 4"/>
    <w:basedOn w:val="Normal"/>
    <w:next w:val="Normal"/>
    <w:qFormat/>
    <w:rsid w:val="009B3E85"/>
    <w:pPr>
      <w:keepNext/>
      <w:numPr>
        <w:ilvl w:val="3"/>
        <w:numId w:val="32"/>
      </w:numPr>
      <w:jc w:val="left"/>
      <w:outlineLvl w:val="3"/>
    </w:pPr>
    <w:rPr>
      <w:b/>
      <w:bCs/>
      <w:i/>
    </w:rPr>
  </w:style>
  <w:style w:type="paragraph" w:styleId="Heading5">
    <w:name w:val="heading 5"/>
    <w:basedOn w:val="Normal"/>
    <w:next w:val="Normal"/>
    <w:qFormat/>
    <w:rsid w:val="009B3E85"/>
    <w:pPr>
      <w:keepNext/>
      <w:numPr>
        <w:ilvl w:val="4"/>
        <w:numId w:val="32"/>
      </w:numPr>
      <w:jc w:val="left"/>
      <w:outlineLvl w:val="4"/>
    </w:pPr>
    <w:rPr>
      <w:b/>
      <w:bCs/>
    </w:rPr>
  </w:style>
  <w:style w:type="paragraph" w:styleId="Heading6">
    <w:name w:val="heading 6"/>
    <w:basedOn w:val="Normal"/>
    <w:next w:val="Normal"/>
    <w:qFormat/>
    <w:rsid w:val="009B3E85"/>
    <w:pPr>
      <w:keepNext/>
      <w:numPr>
        <w:ilvl w:val="5"/>
        <w:numId w:val="32"/>
      </w:numPr>
      <w:jc w:val="left"/>
      <w:outlineLvl w:val="5"/>
    </w:pPr>
  </w:style>
  <w:style w:type="paragraph" w:styleId="Heading7">
    <w:name w:val="heading 7"/>
    <w:basedOn w:val="Normal"/>
    <w:next w:val="Normal"/>
    <w:qFormat/>
    <w:rsid w:val="009B3E85"/>
    <w:pPr>
      <w:keepNext/>
      <w:numPr>
        <w:ilvl w:val="6"/>
        <w:numId w:val="32"/>
      </w:numPr>
      <w:jc w:val="left"/>
      <w:outlineLvl w:val="6"/>
    </w:pPr>
  </w:style>
  <w:style w:type="paragraph" w:styleId="Heading8">
    <w:name w:val="heading 8"/>
    <w:basedOn w:val="Normal"/>
    <w:next w:val="Normal"/>
    <w:qFormat/>
    <w:rsid w:val="009B3E85"/>
    <w:pPr>
      <w:keepNext/>
      <w:numPr>
        <w:ilvl w:val="7"/>
        <w:numId w:val="32"/>
      </w:numPr>
      <w:jc w:val="left"/>
      <w:outlineLvl w:val="7"/>
    </w:pPr>
  </w:style>
  <w:style w:type="paragraph" w:styleId="Heading9">
    <w:name w:val="heading 9"/>
    <w:basedOn w:val="Normal"/>
    <w:next w:val="Normal"/>
    <w:qFormat/>
    <w:rsid w:val="009B3E85"/>
    <w:pPr>
      <w:keepNext/>
      <w:numPr>
        <w:ilvl w:val="8"/>
        <w:numId w:val="32"/>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left"/>
    </w:pPr>
    <w:rPr>
      <w:rFonts w:ascii="Arial" w:hAnsi="Arial"/>
      <w:b/>
    </w:rPr>
  </w:style>
  <w:style w:type="paragraph" w:styleId="Subtitle">
    <w:name w:val="Subtitle"/>
    <w:basedOn w:val="Normal"/>
    <w:link w:val="SubtitleChar"/>
    <w:qFormat/>
    <w:pPr>
      <w:jc w:val="left"/>
    </w:pPr>
    <w:rPr>
      <w:rFonts w:ascii="Arial" w:hAnsi="Arial"/>
      <w:b/>
    </w:rPr>
  </w:style>
  <w:style w:type="paragraph" w:styleId="Caption">
    <w:name w:val="caption"/>
    <w:next w:val="Normal"/>
    <w:qFormat/>
    <w:pPr>
      <w:keepNext/>
      <w:keepLines/>
      <w:spacing w:after="120"/>
      <w:jc w:val="both"/>
    </w:pPr>
    <w:rPr>
      <w:b/>
      <w:lang w:eastAsia="en-US"/>
    </w:rPr>
  </w:style>
  <w:style w:type="paragraph" w:customStyle="1" w:styleId="Author">
    <w:name w:val="Author"/>
    <w:basedOn w:val="Normal"/>
    <w:rPr>
      <w:rFonts w:ascii="Arial" w:hAnsi="Arial"/>
      <w:b/>
    </w:rPr>
  </w:style>
  <w:style w:type="paragraph" w:customStyle="1" w:styleId="Tableformat">
    <w:name w:val="Table format"/>
    <w:next w:val="Normal"/>
    <w:pPr>
      <w:keepNext/>
      <w:keepLines/>
    </w:pPr>
    <w:rPr>
      <w:lang w:eastAsia="en-US"/>
    </w:rPr>
  </w:style>
  <w:style w:type="paragraph" w:customStyle="1" w:styleId="Quotation">
    <w:name w:val="Quotation"/>
    <w:basedOn w:val="Normal"/>
    <w:next w:val="Normal"/>
    <w:pPr>
      <w:spacing w:after="120"/>
      <w:ind w:left="567" w:right="1134"/>
    </w:pPr>
  </w:style>
  <w:style w:type="character" w:styleId="PageNumber">
    <w:name w:val="page number"/>
    <w:rPr>
      <w:sz w:val="20"/>
    </w:rPr>
  </w:style>
  <w:style w:type="paragraph" w:styleId="Footer">
    <w:name w:val="footer"/>
    <w:basedOn w:val="Normal"/>
    <w:link w:val="FooterChar"/>
    <w:uiPriority w:val="99"/>
    <w:pPr>
      <w:tabs>
        <w:tab w:val="center" w:pos="4153"/>
        <w:tab w:val="right" w:pos="8306"/>
      </w:tabs>
    </w:pPr>
  </w:style>
  <w:style w:type="character" w:customStyle="1" w:styleId="MTEquationSection">
    <w:name w:val="MTEquationSection"/>
    <w:rPr>
      <w:vanish/>
      <w:color w:val="FF0000"/>
    </w:rPr>
  </w:style>
  <w:style w:type="paragraph" w:styleId="Header">
    <w:name w:val="header"/>
    <w:basedOn w:val="Normal"/>
    <w:pPr>
      <w:tabs>
        <w:tab w:val="center" w:pos="4320"/>
        <w:tab w:val="right" w:pos="8640"/>
      </w:tabs>
    </w:pPr>
  </w:style>
  <w:style w:type="paragraph" w:styleId="BodyTextIndent">
    <w:name w:val="Body Text Indent"/>
    <w:basedOn w:val="Normal"/>
    <w:pPr>
      <w:ind w:left="720" w:hanging="720"/>
    </w:pPr>
  </w:style>
  <w:style w:type="table" w:styleId="TableGrid">
    <w:name w:val="Table Grid"/>
    <w:basedOn w:val="TableNormal"/>
    <w:rsid w:val="00110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43A73"/>
    <w:pPr>
      <w:spacing w:after="120"/>
    </w:pPr>
  </w:style>
  <w:style w:type="paragraph" w:styleId="BalloonText">
    <w:name w:val="Balloon Text"/>
    <w:basedOn w:val="Normal"/>
    <w:semiHidden/>
    <w:rsid w:val="006A5091"/>
    <w:rPr>
      <w:rFonts w:ascii="Tahoma" w:hAnsi="Tahoma" w:cs="Tahoma"/>
      <w:sz w:val="16"/>
      <w:szCs w:val="16"/>
    </w:rPr>
  </w:style>
  <w:style w:type="character" w:customStyle="1" w:styleId="FooterChar">
    <w:name w:val="Footer Char"/>
    <w:link w:val="Footer"/>
    <w:uiPriority w:val="99"/>
    <w:rsid w:val="00725A19"/>
    <w:rPr>
      <w:sz w:val="22"/>
      <w:lang w:eastAsia="en-US"/>
    </w:rPr>
  </w:style>
  <w:style w:type="paragraph" w:styleId="Bibliography">
    <w:name w:val="Bibliography"/>
    <w:basedOn w:val="Normal"/>
    <w:next w:val="Normal"/>
    <w:uiPriority w:val="37"/>
    <w:unhideWhenUsed/>
    <w:rsid w:val="005C6249"/>
    <w:pPr>
      <w:spacing w:after="240"/>
    </w:pPr>
  </w:style>
  <w:style w:type="paragraph" w:styleId="ListParagraph">
    <w:name w:val="List Paragraph"/>
    <w:basedOn w:val="Normal"/>
    <w:uiPriority w:val="34"/>
    <w:qFormat/>
    <w:rsid w:val="005C6249"/>
    <w:pPr>
      <w:ind w:left="720"/>
      <w:contextualSpacing/>
    </w:pPr>
  </w:style>
  <w:style w:type="paragraph" w:styleId="CommentText">
    <w:name w:val="annotation text"/>
    <w:basedOn w:val="Normal"/>
    <w:link w:val="CommentTextChar"/>
    <w:rsid w:val="004367B9"/>
    <w:pPr>
      <w:spacing w:after="240"/>
    </w:pPr>
    <w:rPr>
      <w:sz w:val="20"/>
    </w:rPr>
  </w:style>
  <w:style w:type="character" w:customStyle="1" w:styleId="CommentTextChar">
    <w:name w:val="Comment Text Char"/>
    <w:basedOn w:val="DefaultParagraphFont"/>
    <w:link w:val="CommentText"/>
    <w:rsid w:val="004367B9"/>
    <w:rPr>
      <w:lang w:eastAsia="en-US"/>
    </w:rPr>
  </w:style>
  <w:style w:type="character" w:styleId="CommentReference">
    <w:name w:val="annotation reference"/>
    <w:rsid w:val="004367B9"/>
    <w:rPr>
      <w:sz w:val="16"/>
      <w:szCs w:val="16"/>
    </w:rPr>
  </w:style>
  <w:style w:type="paragraph" w:customStyle="1" w:styleId="Default">
    <w:name w:val="Default"/>
    <w:rsid w:val="004648D1"/>
    <w:pPr>
      <w:autoSpaceDE w:val="0"/>
      <w:autoSpaceDN w:val="0"/>
      <w:adjustRightInd w:val="0"/>
    </w:pPr>
    <w:rPr>
      <w:color w:val="000000"/>
      <w:sz w:val="24"/>
      <w:szCs w:val="24"/>
    </w:rPr>
  </w:style>
  <w:style w:type="character" w:customStyle="1" w:styleId="SubtitleChar">
    <w:name w:val="Subtitle Char"/>
    <w:basedOn w:val="DefaultParagraphFont"/>
    <w:link w:val="Subtitle"/>
    <w:rsid w:val="00DF43E9"/>
    <w:rPr>
      <w:rFonts w:ascii="Arial" w:hAnsi="Arial"/>
      <w:b/>
      <w:sz w:val="22"/>
      <w:lang w:eastAsia="en-US"/>
    </w:rPr>
  </w:style>
  <w:style w:type="paragraph" w:styleId="FootnoteText">
    <w:name w:val="footnote text"/>
    <w:basedOn w:val="Normal"/>
    <w:link w:val="FootnoteTextChar"/>
    <w:rsid w:val="00230F32"/>
    <w:rPr>
      <w:sz w:val="20"/>
    </w:rPr>
  </w:style>
  <w:style w:type="character" w:customStyle="1" w:styleId="FootnoteTextChar">
    <w:name w:val="Footnote Text Char"/>
    <w:basedOn w:val="DefaultParagraphFont"/>
    <w:link w:val="FootnoteText"/>
    <w:rsid w:val="00230F32"/>
    <w:rPr>
      <w:lang w:eastAsia="en-US"/>
    </w:rPr>
  </w:style>
  <w:style w:type="character" w:styleId="FootnoteReference">
    <w:name w:val="footnote reference"/>
    <w:basedOn w:val="DefaultParagraphFont"/>
    <w:rsid w:val="00230F32"/>
    <w:rPr>
      <w:vertAlign w:val="superscript"/>
    </w:rPr>
  </w:style>
  <w:style w:type="character" w:customStyle="1" w:styleId="Heading1Char">
    <w:name w:val="Heading 1 Char"/>
    <w:basedOn w:val="DefaultParagraphFont"/>
    <w:link w:val="Heading1"/>
    <w:rsid w:val="001833B0"/>
    <w:rPr>
      <w:rFonts w:ascii="Arial" w:hAnsi="Arial"/>
      <w:b/>
      <w:caps/>
      <w:sz w:val="22"/>
      <w:lang w:eastAsia="en-US"/>
    </w:rPr>
  </w:style>
  <w:style w:type="character" w:styleId="EndnoteReference">
    <w:name w:val="endnote reference"/>
    <w:basedOn w:val="DefaultParagraphFont"/>
    <w:rsid w:val="00DF0465"/>
    <w:rPr>
      <w:vertAlign w:val="superscript"/>
    </w:rPr>
  </w:style>
  <w:style w:type="paragraph" w:styleId="CommentSubject">
    <w:name w:val="annotation subject"/>
    <w:basedOn w:val="CommentText"/>
    <w:next w:val="CommentText"/>
    <w:link w:val="CommentSubjectChar"/>
    <w:rsid w:val="005B23C3"/>
    <w:pPr>
      <w:spacing w:after="0"/>
    </w:pPr>
    <w:rPr>
      <w:b/>
      <w:bCs/>
    </w:rPr>
  </w:style>
  <w:style w:type="character" w:customStyle="1" w:styleId="CommentSubjectChar">
    <w:name w:val="Comment Subject Char"/>
    <w:basedOn w:val="CommentTextChar"/>
    <w:link w:val="CommentSubject"/>
    <w:rsid w:val="005B23C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578">
      <w:bodyDiv w:val="1"/>
      <w:marLeft w:val="0"/>
      <w:marRight w:val="0"/>
      <w:marTop w:val="0"/>
      <w:marBottom w:val="0"/>
      <w:divBdr>
        <w:top w:val="none" w:sz="0" w:space="0" w:color="auto"/>
        <w:left w:val="none" w:sz="0" w:space="0" w:color="auto"/>
        <w:bottom w:val="none" w:sz="0" w:space="0" w:color="auto"/>
        <w:right w:val="none" w:sz="0" w:space="0" w:color="auto"/>
      </w:divBdr>
    </w:div>
    <w:div w:id="109858297">
      <w:bodyDiv w:val="1"/>
      <w:marLeft w:val="0"/>
      <w:marRight w:val="0"/>
      <w:marTop w:val="0"/>
      <w:marBottom w:val="0"/>
      <w:divBdr>
        <w:top w:val="none" w:sz="0" w:space="0" w:color="auto"/>
        <w:left w:val="none" w:sz="0" w:space="0" w:color="auto"/>
        <w:bottom w:val="none" w:sz="0" w:space="0" w:color="auto"/>
        <w:right w:val="none" w:sz="0" w:space="0" w:color="auto"/>
      </w:divBdr>
    </w:div>
    <w:div w:id="111049570">
      <w:bodyDiv w:val="1"/>
      <w:marLeft w:val="0"/>
      <w:marRight w:val="0"/>
      <w:marTop w:val="0"/>
      <w:marBottom w:val="0"/>
      <w:divBdr>
        <w:top w:val="none" w:sz="0" w:space="0" w:color="auto"/>
        <w:left w:val="none" w:sz="0" w:space="0" w:color="auto"/>
        <w:bottom w:val="none" w:sz="0" w:space="0" w:color="auto"/>
        <w:right w:val="none" w:sz="0" w:space="0" w:color="auto"/>
      </w:divBdr>
    </w:div>
    <w:div w:id="223567975">
      <w:bodyDiv w:val="1"/>
      <w:marLeft w:val="0"/>
      <w:marRight w:val="0"/>
      <w:marTop w:val="0"/>
      <w:marBottom w:val="0"/>
      <w:divBdr>
        <w:top w:val="none" w:sz="0" w:space="0" w:color="auto"/>
        <w:left w:val="none" w:sz="0" w:space="0" w:color="auto"/>
        <w:bottom w:val="none" w:sz="0" w:space="0" w:color="auto"/>
        <w:right w:val="none" w:sz="0" w:space="0" w:color="auto"/>
      </w:divBdr>
    </w:div>
    <w:div w:id="319650553">
      <w:bodyDiv w:val="1"/>
      <w:marLeft w:val="0"/>
      <w:marRight w:val="0"/>
      <w:marTop w:val="0"/>
      <w:marBottom w:val="0"/>
      <w:divBdr>
        <w:top w:val="none" w:sz="0" w:space="0" w:color="auto"/>
        <w:left w:val="none" w:sz="0" w:space="0" w:color="auto"/>
        <w:bottom w:val="none" w:sz="0" w:space="0" w:color="auto"/>
        <w:right w:val="none" w:sz="0" w:space="0" w:color="auto"/>
      </w:divBdr>
    </w:div>
    <w:div w:id="344138308">
      <w:bodyDiv w:val="1"/>
      <w:marLeft w:val="0"/>
      <w:marRight w:val="0"/>
      <w:marTop w:val="0"/>
      <w:marBottom w:val="0"/>
      <w:divBdr>
        <w:top w:val="none" w:sz="0" w:space="0" w:color="auto"/>
        <w:left w:val="none" w:sz="0" w:space="0" w:color="auto"/>
        <w:bottom w:val="none" w:sz="0" w:space="0" w:color="auto"/>
        <w:right w:val="none" w:sz="0" w:space="0" w:color="auto"/>
      </w:divBdr>
    </w:div>
    <w:div w:id="447824088">
      <w:bodyDiv w:val="1"/>
      <w:marLeft w:val="0"/>
      <w:marRight w:val="0"/>
      <w:marTop w:val="0"/>
      <w:marBottom w:val="0"/>
      <w:divBdr>
        <w:top w:val="none" w:sz="0" w:space="0" w:color="auto"/>
        <w:left w:val="none" w:sz="0" w:space="0" w:color="auto"/>
        <w:bottom w:val="none" w:sz="0" w:space="0" w:color="auto"/>
        <w:right w:val="none" w:sz="0" w:space="0" w:color="auto"/>
      </w:divBdr>
    </w:div>
    <w:div w:id="912349440">
      <w:bodyDiv w:val="1"/>
      <w:marLeft w:val="0"/>
      <w:marRight w:val="0"/>
      <w:marTop w:val="0"/>
      <w:marBottom w:val="0"/>
      <w:divBdr>
        <w:top w:val="none" w:sz="0" w:space="0" w:color="auto"/>
        <w:left w:val="none" w:sz="0" w:space="0" w:color="auto"/>
        <w:bottom w:val="none" w:sz="0" w:space="0" w:color="auto"/>
        <w:right w:val="none" w:sz="0" w:space="0" w:color="auto"/>
      </w:divBdr>
    </w:div>
    <w:div w:id="1282956525">
      <w:bodyDiv w:val="1"/>
      <w:marLeft w:val="0"/>
      <w:marRight w:val="0"/>
      <w:marTop w:val="0"/>
      <w:marBottom w:val="0"/>
      <w:divBdr>
        <w:top w:val="none" w:sz="0" w:space="0" w:color="auto"/>
        <w:left w:val="none" w:sz="0" w:space="0" w:color="auto"/>
        <w:bottom w:val="none" w:sz="0" w:space="0" w:color="auto"/>
        <w:right w:val="none" w:sz="0" w:space="0" w:color="auto"/>
      </w:divBdr>
    </w:div>
    <w:div w:id="1437676881">
      <w:bodyDiv w:val="1"/>
      <w:marLeft w:val="0"/>
      <w:marRight w:val="0"/>
      <w:marTop w:val="0"/>
      <w:marBottom w:val="0"/>
      <w:divBdr>
        <w:top w:val="none" w:sz="0" w:space="0" w:color="auto"/>
        <w:left w:val="none" w:sz="0" w:space="0" w:color="auto"/>
        <w:bottom w:val="none" w:sz="0" w:space="0" w:color="auto"/>
        <w:right w:val="none" w:sz="0" w:space="0" w:color="auto"/>
      </w:divBdr>
    </w:div>
    <w:div w:id="1458257313">
      <w:bodyDiv w:val="1"/>
      <w:marLeft w:val="0"/>
      <w:marRight w:val="0"/>
      <w:marTop w:val="0"/>
      <w:marBottom w:val="0"/>
      <w:divBdr>
        <w:top w:val="none" w:sz="0" w:space="0" w:color="auto"/>
        <w:left w:val="none" w:sz="0" w:space="0" w:color="auto"/>
        <w:bottom w:val="none" w:sz="0" w:space="0" w:color="auto"/>
        <w:right w:val="none" w:sz="0" w:space="0" w:color="auto"/>
      </w:divBdr>
    </w:div>
    <w:div w:id="1464810859">
      <w:bodyDiv w:val="1"/>
      <w:marLeft w:val="0"/>
      <w:marRight w:val="0"/>
      <w:marTop w:val="0"/>
      <w:marBottom w:val="0"/>
      <w:divBdr>
        <w:top w:val="none" w:sz="0" w:space="0" w:color="auto"/>
        <w:left w:val="none" w:sz="0" w:space="0" w:color="auto"/>
        <w:bottom w:val="none" w:sz="0" w:space="0" w:color="auto"/>
        <w:right w:val="none" w:sz="0" w:space="0" w:color="auto"/>
      </w:divBdr>
    </w:div>
    <w:div w:id="1635140069">
      <w:bodyDiv w:val="1"/>
      <w:marLeft w:val="0"/>
      <w:marRight w:val="0"/>
      <w:marTop w:val="0"/>
      <w:marBottom w:val="0"/>
      <w:divBdr>
        <w:top w:val="none" w:sz="0" w:space="0" w:color="auto"/>
        <w:left w:val="none" w:sz="0" w:space="0" w:color="auto"/>
        <w:bottom w:val="none" w:sz="0" w:space="0" w:color="auto"/>
        <w:right w:val="none" w:sz="0" w:space="0" w:color="auto"/>
      </w:divBdr>
    </w:div>
    <w:div w:id="1684093291">
      <w:bodyDiv w:val="1"/>
      <w:marLeft w:val="0"/>
      <w:marRight w:val="0"/>
      <w:marTop w:val="0"/>
      <w:marBottom w:val="0"/>
      <w:divBdr>
        <w:top w:val="none" w:sz="0" w:space="0" w:color="auto"/>
        <w:left w:val="none" w:sz="0" w:space="0" w:color="auto"/>
        <w:bottom w:val="none" w:sz="0" w:space="0" w:color="auto"/>
        <w:right w:val="none" w:sz="0" w:space="0" w:color="auto"/>
      </w:divBdr>
    </w:div>
    <w:div w:id="1712268251">
      <w:bodyDiv w:val="1"/>
      <w:marLeft w:val="0"/>
      <w:marRight w:val="0"/>
      <w:marTop w:val="0"/>
      <w:marBottom w:val="0"/>
      <w:divBdr>
        <w:top w:val="none" w:sz="0" w:space="0" w:color="auto"/>
        <w:left w:val="none" w:sz="0" w:space="0" w:color="auto"/>
        <w:bottom w:val="none" w:sz="0" w:space="0" w:color="auto"/>
        <w:right w:val="none" w:sz="0" w:space="0" w:color="auto"/>
      </w:divBdr>
    </w:div>
    <w:div w:id="1757627694">
      <w:bodyDiv w:val="1"/>
      <w:marLeft w:val="0"/>
      <w:marRight w:val="0"/>
      <w:marTop w:val="0"/>
      <w:marBottom w:val="0"/>
      <w:divBdr>
        <w:top w:val="none" w:sz="0" w:space="0" w:color="auto"/>
        <w:left w:val="none" w:sz="0" w:space="0" w:color="auto"/>
        <w:bottom w:val="none" w:sz="0" w:space="0" w:color="auto"/>
        <w:right w:val="none" w:sz="0" w:space="0" w:color="auto"/>
      </w:divBdr>
    </w:div>
    <w:div w:id="1883713739">
      <w:bodyDiv w:val="1"/>
      <w:marLeft w:val="0"/>
      <w:marRight w:val="0"/>
      <w:marTop w:val="0"/>
      <w:marBottom w:val="0"/>
      <w:divBdr>
        <w:top w:val="none" w:sz="0" w:space="0" w:color="auto"/>
        <w:left w:val="none" w:sz="0" w:space="0" w:color="auto"/>
        <w:bottom w:val="none" w:sz="0" w:space="0" w:color="auto"/>
        <w:right w:val="none" w:sz="0" w:space="0" w:color="auto"/>
      </w:divBdr>
    </w:div>
    <w:div w:id="19954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EFE8-1E43-45EC-871E-D3410D84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12291</Words>
  <Characters>70061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82188</CharactersWithSpaces>
  <SharedDoc>false</SharedDoc>
  <HLinks>
    <vt:vector size="744" baseType="variant">
      <vt:variant>
        <vt:i4>7077958</vt:i4>
      </vt:variant>
      <vt:variant>
        <vt:i4>110411</vt:i4>
      </vt:variant>
      <vt:variant>
        <vt:i4>1032</vt:i4>
      </vt:variant>
      <vt:variant>
        <vt:i4>1</vt:i4>
      </vt:variant>
      <vt:variant>
        <vt:lpwstr>C:\beentjes\MIKE\proj0708\EEL200701_NI_CPUE\Figures\esa01_catch.WMF</vt:lpwstr>
      </vt:variant>
      <vt:variant>
        <vt:lpwstr/>
      </vt:variant>
      <vt:variant>
        <vt:i4>7077957</vt:i4>
      </vt:variant>
      <vt:variant>
        <vt:i4>110673</vt:i4>
      </vt:variant>
      <vt:variant>
        <vt:i4>1033</vt:i4>
      </vt:variant>
      <vt:variant>
        <vt:i4>1</vt:i4>
      </vt:variant>
      <vt:variant>
        <vt:lpwstr>C:\beentjes\MIKE\proj0708\EEL200701_NI_CPUE\Figures\esa02_catch.WMF</vt:lpwstr>
      </vt:variant>
      <vt:variant>
        <vt:lpwstr/>
      </vt:variant>
      <vt:variant>
        <vt:i4>7077956</vt:i4>
      </vt:variant>
      <vt:variant>
        <vt:i4>110810</vt:i4>
      </vt:variant>
      <vt:variant>
        <vt:i4>1034</vt:i4>
      </vt:variant>
      <vt:variant>
        <vt:i4>1</vt:i4>
      </vt:variant>
      <vt:variant>
        <vt:lpwstr>C:\beentjes\MIKE\proj0708\EEL200701_NI_CPUE\Figures\esa03_catch.WMF</vt:lpwstr>
      </vt:variant>
      <vt:variant>
        <vt:lpwstr/>
      </vt:variant>
      <vt:variant>
        <vt:i4>7077955</vt:i4>
      </vt:variant>
      <vt:variant>
        <vt:i4>110947</vt:i4>
      </vt:variant>
      <vt:variant>
        <vt:i4>1035</vt:i4>
      </vt:variant>
      <vt:variant>
        <vt:i4>1</vt:i4>
      </vt:variant>
      <vt:variant>
        <vt:lpwstr>C:\beentjes\MIKE\proj0708\EEL200701_NI_CPUE\Figures\esa04_catch.WMF</vt:lpwstr>
      </vt:variant>
      <vt:variant>
        <vt:lpwstr/>
      </vt:variant>
      <vt:variant>
        <vt:i4>7077954</vt:i4>
      </vt:variant>
      <vt:variant>
        <vt:i4>111085</vt:i4>
      </vt:variant>
      <vt:variant>
        <vt:i4>1036</vt:i4>
      </vt:variant>
      <vt:variant>
        <vt:i4>1</vt:i4>
      </vt:variant>
      <vt:variant>
        <vt:lpwstr>C:\beentjes\MIKE\proj0708\EEL200701_NI_CPUE\Figures\esa05_catch.WMF</vt:lpwstr>
      </vt:variant>
      <vt:variant>
        <vt:lpwstr/>
      </vt:variant>
      <vt:variant>
        <vt:i4>7077953</vt:i4>
      </vt:variant>
      <vt:variant>
        <vt:i4>111227</vt:i4>
      </vt:variant>
      <vt:variant>
        <vt:i4>1037</vt:i4>
      </vt:variant>
      <vt:variant>
        <vt:i4>1</vt:i4>
      </vt:variant>
      <vt:variant>
        <vt:lpwstr>C:\beentjes\MIKE\proj0708\EEL200701_NI_CPUE\Figures\esa06_catch.WMF</vt:lpwstr>
      </vt:variant>
      <vt:variant>
        <vt:lpwstr/>
      </vt:variant>
      <vt:variant>
        <vt:i4>7077952</vt:i4>
      </vt:variant>
      <vt:variant>
        <vt:i4>111368</vt:i4>
      </vt:variant>
      <vt:variant>
        <vt:i4>1038</vt:i4>
      </vt:variant>
      <vt:variant>
        <vt:i4>1</vt:i4>
      </vt:variant>
      <vt:variant>
        <vt:lpwstr>C:\beentjes\MIKE\proj0708\EEL200701_NI_CPUE\Figures\esa07_catch.WMF</vt:lpwstr>
      </vt:variant>
      <vt:variant>
        <vt:lpwstr/>
      </vt:variant>
      <vt:variant>
        <vt:i4>7077967</vt:i4>
      </vt:variant>
      <vt:variant>
        <vt:i4>111510</vt:i4>
      </vt:variant>
      <vt:variant>
        <vt:i4>1039</vt:i4>
      </vt:variant>
      <vt:variant>
        <vt:i4>1</vt:i4>
      </vt:variant>
      <vt:variant>
        <vt:lpwstr>C:\beentjes\MIKE\proj0708\EEL200701_NI_CPUE\Figures\esa08_catch.WMF</vt:lpwstr>
      </vt:variant>
      <vt:variant>
        <vt:lpwstr/>
      </vt:variant>
      <vt:variant>
        <vt:i4>7077966</vt:i4>
      </vt:variant>
      <vt:variant>
        <vt:i4>111661</vt:i4>
      </vt:variant>
      <vt:variant>
        <vt:i4>1040</vt:i4>
      </vt:variant>
      <vt:variant>
        <vt:i4>1</vt:i4>
      </vt:variant>
      <vt:variant>
        <vt:lpwstr>C:\beentjes\MIKE\proj0708\EEL200701_NI_CPUE\Figures\esa09_catch.WMF</vt:lpwstr>
      </vt:variant>
      <vt:variant>
        <vt:lpwstr/>
      </vt:variant>
      <vt:variant>
        <vt:i4>7143495</vt:i4>
      </vt:variant>
      <vt:variant>
        <vt:i4>111798</vt:i4>
      </vt:variant>
      <vt:variant>
        <vt:i4>1041</vt:i4>
      </vt:variant>
      <vt:variant>
        <vt:i4>1</vt:i4>
      </vt:variant>
      <vt:variant>
        <vt:lpwstr>C:\beentjes\MIKE\proj0708\EEL200701_NI_CPUE\Figures\esa10_catch.WMF</vt:lpwstr>
      </vt:variant>
      <vt:variant>
        <vt:lpwstr/>
      </vt:variant>
      <vt:variant>
        <vt:i4>7143494</vt:i4>
      </vt:variant>
      <vt:variant>
        <vt:i4>111936</vt:i4>
      </vt:variant>
      <vt:variant>
        <vt:i4>1042</vt:i4>
      </vt:variant>
      <vt:variant>
        <vt:i4>1</vt:i4>
      </vt:variant>
      <vt:variant>
        <vt:lpwstr>C:\beentjes\MIKE\proj0708\EEL200701_NI_CPUE\Figures\esa11_catch.WMF</vt:lpwstr>
      </vt:variant>
      <vt:variant>
        <vt:lpwstr/>
      </vt:variant>
      <vt:variant>
        <vt:i4>7143493</vt:i4>
      </vt:variant>
      <vt:variant>
        <vt:i4>112075</vt:i4>
      </vt:variant>
      <vt:variant>
        <vt:i4>1043</vt:i4>
      </vt:variant>
      <vt:variant>
        <vt:i4>1</vt:i4>
      </vt:variant>
      <vt:variant>
        <vt:lpwstr>C:\beentjes\MIKE\proj0708\EEL200701_NI_CPUE\Figures\esa12_catch.WMF</vt:lpwstr>
      </vt:variant>
      <vt:variant>
        <vt:lpwstr/>
      </vt:variant>
      <vt:variant>
        <vt:i4>6553666</vt:i4>
      </vt:variant>
      <vt:variant>
        <vt:i4>112215</vt:i4>
      </vt:variant>
      <vt:variant>
        <vt:i4>1044</vt:i4>
      </vt:variant>
      <vt:variant>
        <vt:i4>1</vt:i4>
      </vt:variant>
      <vt:variant>
        <vt:lpwstr>C:\beentjes\MIKE\proj0708\EEL200701_NI_CPUE\Figures\esa01_zeros.WMF</vt:lpwstr>
      </vt:variant>
      <vt:variant>
        <vt:lpwstr/>
      </vt:variant>
      <vt:variant>
        <vt:i4>6553665</vt:i4>
      </vt:variant>
      <vt:variant>
        <vt:i4>112440</vt:i4>
      </vt:variant>
      <vt:variant>
        <vt:i4>1045</vt:i4>
      </vt:variant>
      <vt:variant>
        <vt:i4>1</vt:i4>
      </vt:variant>
      <vt:variant>
        <vt:lpwstr>C:\beentjes\MIKE\proj0708\EEL200701_NI_CPUE\Figures\esa02_zeros.WMF</vt:lpwstr>
      </vt:variant>
      <vt:variant>
        <vt:lpwstr/>
      </vt:variant>
      <vt:variant>
        <vt:i4>6553664</vt:i4>
      </vt:variant>
      <vt:variant>
        <vt:i4>112560</vt:i4>
      </vt:variant>
      <vt:variant>
        <vt:i4>1046</vt:i4>
      </vt:variant>
      <vt:variant>
        <vt:i4>1</vt:i4>
      </vt:variant>
      <vt:variant>
        <vt:lpwstr>C:\beentjes\MIKE\proj0708\EEL200701_NI_CPUE\Figures\esa03_zeros.WMF</vt:lpwstr>
      </vt:variant>
      <vt:variant>
        <vt:lpwstr/>
      </vt:variant>
      <vt:variant>
        <vt:i4>6553671</vt:i4>
      </vt:variant>
      <vt:variant>
        <vt:i4>112683</vt:i4>
      </vt:variant>
      <vt:variant>
        <vt:i4>1047</vt:i4>
      </vt:variant>
      <vt:variant>
        <vt:i4>1</vt:i4>
      </vt:variant>
      <vt:variant>
        <vt:lpwstr>C:\beentjes\MIKE\proj0708\EEL200701_NI_CPUE\Figures\esa04_zeros.WMF</vt:lpwstr>
      </vt:variant>
      <vt:variant>
        <vt:lpwstr/>
      </vt:variant>
      <vt:variant>
        <vt:i4>6553670</vt:i4>
      </vt:variant>
      <vt:variant>
        <vt:i4>112802</vt:i4>
      </vt:variant>
      <vt:variant>
        <vt:i4>1048</vt:i4>
      </vt:variant>
      <vt:variant>
        <vt:i4>1</vt:i4>
      </vt:variant>
      <vt:variant>
        <vt:lpwstr>C:\beentjes\MIKE\proj0708\EEL200701_NI_CPUE\Figures\esa05_zeros.WMF</vt:lpwstr>
      </vt:variant>
      <vt:variant>
        <vt:lpwstr/>
      </vt:variant>
      <vt:variant>
        <vt:i4>6553669</vt:i4>
      </vt:variant>
      <vt:variant>
        <vt:i4>112930</vt:i4>
      </vt:variant>
      <vt:variant>
        <vt:i4>1049</vt:i4>
      </vt:variant>
      <vt:variant>
        <vt:i4>1</vt:i4>
      </vt:variant>
      <vt:variant>
        <vt:lpwstr>C:\beentjes\MIKE\proj0708\EEL200701_NI_CPUE\Figures\esa06_zeros.WMF</vt:lpwstr>
      </vt:variant>
      <vt:variant>
        <vt:lpwstr/>
      </vt:variant>
      <vt:variant>
        <vt:i4>6553668</vt:i4>
      </vt:variant>
      <vt:variant>
        <vt:i4>113054</vt:i4>
      </vt:variant>
      <vt:variant>
        <vt:i4>1050</vt:i4>
      </vt:variant>
      <vt:variant>
        <vt:i4>1</vt:i4>
      </vt:variant>
      <vt:variant>
        <vt:lpwstr>C:\beentjes\MIKE\proj0708\EEL200701_NI_CPUE\Figures\esa07_zeros.WMF</vt:lpwstr>
      </vt:variant>
      <vt:variant>
        <vt:lpwstr/>
      </vt:variant>
      <vt:variant>
        <vt:i4>6553675</vt:i4>
      </vt:variant>
      <vt:variant>
        <vt:i4>113180</vt:i4>
      </vt:variant>
      <vt:variant>
        <vt:i4>1051</vt:i4>
      </vt:variant>
      <vt:variant>
        <vt:i4>1</vt:i4>
      </vt:variant>
      <vt:variant>
        <vt:lpwstr>C:\beentjes\MIKE\proj0708\EEL200701_NI_CPUE\Figures\esa08_zeros.WMF</vt:lpwstr>
      </vt:variant>
      <vt:variant>
        <vt:lpwstr/>
      </vt:variant>
      <vt:variant>
        <vt:i4>6553674</vt:i4>
      </vt:variant>
      <vt:variant>
        <vt:i4>113313</vt:i4>
      </vt:variant>
      <vt:variant>
        <vt:i4>1052</vt:i4>
      </vt:variant>
      <vt:variant>
        <vt:i4>1</vt:i4>
      </vt:variant>
      <vt:variant>
        <vt:lpwstr>C:\beentjes\MIKE\proj0708\EEL200701_NI_CPUE\Figures\esa09_zeros.WMF</vt:lpwstr>
      </vt:variant>
      <vt:variant>
        <vt:lpwstr/>
      </vt:variant>
      <vt:variant>
        <vt:i4>6619203</vt:i4>
      </vt:variant>
      <vt:variant>
        <vt:i4>113435</vt:i4>
      </vt:variant>
      <vt:variant>
        <vt:i4>1053</vt:i4>
      </vt:variant>
      <vt:variant>
        <vt:i4>1</vt:i4>
      </vt:variant>
      <vt:variant>
        <vt:lpwstr>C:\beentjes\MIKE\proj0708\EEL200701_NI_CPUE\Figures\esa10_zeros.WMF</vt:lpwstr>
      </vt:variant>
      <vt:variant>
        <vt:lpwstr/>
      </vt:variant>
      <vt:variant>
        <vt:i4>6619202</vt:i4>
      </vt:variant>
      <vt:variant>
        <vt:i4>113557</vt:i4>
      </vt:variant>
      <vt:variant>
        <vt:i4>1054</vt:i4>
      </vt:variant>
      <vt:variant>
        <vt:i4>1</vt:i4>
      </vt:variant>
      <vt:variant>
        <vt:lpwstr>C:\beentjes\MIKE\proj0708\EEL200701_NI_CPUE\Figures\esa11_zeros.WMF</vt:lpwstr>
      </vt:variant>
      <vt:variant>
        <vt:lpwstr/>
      </vt:variant>
      <vt:variant>
        <vt:i4>6619201</vt:i4>
      </vt:variant>
      <vt:variant>
        <vt:i4>113680</vt:i4>
      </vt:variant>
      <vt:variant>
        <vt:i4>1055</vt:i4>
      </vt:variant>
      <vt:variant>
        <vt:i4>1</vt:i4>
      </vt:variant>
      <vt:variant>
        <vt:lpwstr>C:\beentjes\MIKE\proj0708\EEL200701_NI_CPUE\Figures\esa12_zeros.WMF</vt:lpwstr>
      </vt:variant>
      <vt:variant>
        <vt:lpwstr/>
      </vt:variant>
      <vt:variant>
        <vt:i4>7536732</vt:i4>
      </vt:variant>
      <vt:variant>
        <vt:i4>113821</vt:i4>
      </vt:variant>
      <vt:variant>
        <vt:i4>1056</vt:i4>
      </vt:variant>
      <vt:variant>
        <vt:i4>1</vt:i4>
      </vt:variant>
      <vt:variant>
        <vt:lpwstr>C:\beentjes\MIKE\proj0708\EEL200701_NI_CPUE\Figures\esa01_groom.WMF</vt:lpwstr>
      </vt:variant>
      <vt:variant>
        <vt:lpwstr/>
      </vt:variant>
      <vt:variant>
        <vt:i4>7536735</vt:i4>
      </vt:variant>
      <vt:variant>
        <vt:i4>114431</vt:i4>
      </vt:variant>
      <vt:variant>
        <vt:i4>1057</vt:i4>
      </vt:variant>
      <vt:variant>
        <vt:i4>1</vt:i4>
      </vt:variant>
      <vt:variant>
        <vt:lpwstr>C:\beentjes\MIKE\proj0708\EEL200701_NI_CPUE\Figures\esa02_groom.WMF</vt:lpwstr>
      </vt:variant>
      <vt:variant>
        <vt:lpwstr/>
      </vt:variant>
      <vt:variant>
        <vt:i4>7536734</vt:i4>
      </vt:variant>
      <vt:variant>
        <vt:i4>114568</vt:i4>
      </vt:variant>
      <vt:variant>
        <vt:i4>1058</vt:i4>
      </vt:variant>
      <vt:variant>
        <vt:i4>1</vt:i4>
      </vt:variant>
      <vt:variant>
        <vt:lpwstr>C:\beentjes\MIKE\proj0708\EEL200701_NI_CPUE\Figures\esa03_groom.WMF</vt:lpwstr>
      </vt:variant>
      <vt:variant>
        <vt:lpwstr/>
      </vt:variant>
      <vt:variant>
        <vt:i4>7536729</vt:i4>
      </vt:variant>
      <vt:variant>
        <vt:i4>114703</vt:i4>
      </vt:variant>
      <vt:variant>
        <vt:i4>1059</vt:i4>
      </vt:variant>
      <vt:variant>
        <vt:i4>1</vt:i4>
      </vt:variant>
      <vt:variant>
        <vt:lpwstr>C:\beentjes\MIKE\proj0708\EEL200701_NI_CPUE\Figures\esa04_groom.WMF</vt:lpwstr>
      </vt:variant>
      <vt:variant>
        <vt:lpwstr/>
      </vt:variant>
      <vt:variant>
        <vt:i4>4391022</vt:i4>
      </vt:variant>
      <vt:variant>
        <vt:i4>114842</vt:i4>
      </vt:variant>
      <vt:variant>
        <vt:i4>1060</vt:i4>
      </vt:variant>
      <vt:variant>
        <vt:i4>1</vt:i4>
      </vt:variant>
      <vt:variant>
        <vt:lpwstr>C:\beentjes\MIKE\proj0708\EEL200701_NI_CPUE\Figures\esa0506_groom.WMF</vt:lpwstr>
      </vt:variant>
      <vt:variant>
        <vt:lpwstr/>
      </vt:variant>
      <vt:variant>
        <vt:i4>7536730</vt:i4>
      </vt:variant>
      <vt:variant>
        <vt:i4>115014</vt:i4>
      </vt:variant>
      <vt:variant>
        <vt:i4>1061</vt:i4>
      </vt:variant>
      <vt:variant>
        <vt:i4>1</vt:i4>
      </vt:variant>
      <vt:variant>
        <vt:lpwstr>C:\beentjes\MIKE\proj0708\EEL200701_NI_CPUE\Figures\esa07_groom.WMF</vt:lpwstr>
      </vt:variant>
      <vt:variant>
        <vt:lpwstr/>
      </vt:variant>
      <vt:variant>
        <vt:i4>7536725</vt:i4>
      </vt:variant>
      <vt:variant>
        <vt:i4>115157</vt:i4>
      </vt:variant>
      <vt:variant>
        <vt:i4>1062</vt:i4>
      </vt:variant>
      <vt:variant>
        <vt:i4>1</vt:i4>
      </vt:variant>
      <vt:variant>
        <vt:lpwstr>C:\beentjes\MIKE\proj0708\EEL200701_NI_CPUE\Figures\esa08_groom.WMF</vt:lpwstr>
      </vt:variant>
      <vt:variant>
        <vt:lpwstr/>
      </vt:variant>
      <vt:variant>
        <vt:i4>7536724</vt:i4>
      </vt:variant>
      <vt:variant>
        <vt:i4>115308</vt:i4>
      </vt:variant>
      <vt:variant>
        <vt:i4>1063</vt:i4>
      </vt:variant>
      <vt:variant>
        <vt:i4>1</vt:i4>
      </vt:variant>
      <vt:variant>
        <vt:lpwstr>C:\beentjes\MIKE\proj0708\EEL200701_NI_CPUE\Figures\esa09_groom.WMF</vt:lpwstr>
      </vt:variant>
      <vt:variant>
        <vt:lpwstr/>
      </vt:variant>
      <vt:variant>
        <vt:i4>7471197</vt:i4>
      </vt:variant>
      <vt:variant>
        <vt:i4>115444</vt:i4>
      </vt:variant>
      <vt:variant>
        <vt:i4>1064</vt:i4>
      </vt:variant>
      <vt:variant>
        <vt:i4>1</vt:i4>
      </vt:variant>
      <vt:variant>
        <vt:lpwstr>C:\beentjes\MIKE\proj0708\EEL200701_NI_CPUE\Figures\esa10_groom.WMF</vt:lpwstr>
      </vt:variant>
      <vt:variant>
        <vt:lpwstr/>
      </vt:variant>
      <vt:variant>
        <vt:i4>7471196</vt:i4>
      </vt:variant>
      <vt:variant>
        <vt:i4>115580</vt:i4>
      </vt:variant>
      <vt:variant>
        <vt:i4>1065</vt:i4>
      </vt:variant>
      <vt:variant>
        <vt:i4>1</vt:i4>
      </vt:variant>
      <vt:variant>
        <vt:lpwstr>C:\beentjes\MIKE\proj0708\EEL200701_NI_CPUE\Figures\esa11_groom.WMF</vt:lpwstr>
      </vt:variant>
      <vt:variant>
        <vt:lpwstr/>
      </vt:variant>
      <vt:variant>
        <vt:i4>3145736</vt:i4>
      </vt:variant>
      <vt:variant>
        <vt:i4>115726</vt:i4>
      </vt:variant>
      <vt:variant>
        <vt:i4>1066</vt:i4>
      </vt:variant>
      <vt:variant>
        <vt:i4>1</vt:i4>
      </vt:variant>
      <vt:variant>
        <vt:lpwstr>C:\beentjes\MIKE\proj0708\EEL200701_NI_CPUE\Figures\esa01_fishers-2.WMF</vt:lpwstr>
      </vt:variant>
      <vt:variant>
        <vt:lpwstr/>
      </vt:variant>
      <vt:variant>
        <vt:i4>3145739</vt:i4>
      </vt:variant>
      <vt:variant>
        <vt:i4>116246</vt:i4>
      </vt:variant>
      <vt:variant>
        <vt:i4>1067</vt:i4>
      </vt:variant>
      <vt:variant>
        <vt:i4>1</vt:i4>
      </vt:variant>
      <vt:variant>
        <vt:lpwstr>C:\beentjes\MIKE\proj0708\EEL200701_NI_CPUE\Figures\esa02_fishers-2.WMF</vt:lpwstr>
      </vt:variant>
      <vt:variant>
        <vt:lpwstr/>
      </vt:variant>
      <vt:variant>
        <vt:i4>3145738</vt:i4>
      </vt:variant>
      <vt:variant>
        <vt:i4>116388</vt:i4>
      </vt:variant>
      <vt:variant>
        <vt:i4>1068</vt:i4>
      </vt:variant>
      <vt:variant>
        <vt:i4>1</vt:i4>
      </vt:variant>
      <vt:variant>
        <vt:lpwstr>C:\beentjes\MIKE\proj0708\EEL200701_NI_CPUE\Figures\esa03_fishers-2.WMF</vt:lpwstr>
      </vt:variant>
      <vt:variant>
        <vt:lpwstr/>
      </vt:variant>
      <vt:variant>
        <vt:i4>3145741</vt:i4>
      </vt:variant>
      <vt:variant>
        <vt:i4>116526</vt:i4>
      </vt:variant>
      <vt:variant>
        <vt:i4>1069</vt:i4>
      </vt:variant>
      <vt:variant>
        <vt:i4>1</vt:i4>
      </vt:variant>
      <vt:variant>
        <vt:lpwstr>C:\beentjes\MIKE\proj0708\EEL200701_NI_CPUE\Figures\esa04_fishers-2.WMF</vt:lpwstr>
      </vt:variant>
      <vt:variant>
        <vt:lpwstr/>
      </vt:variant>
      <vt:variant>
        <vt:i4>58</vt:i4>
      </vt:variant>
      <vt:variant>
        <vt:i4>116666</vt:i4>
      </vt:variant>
      <vt:variant>
        <vt:i4>1070</vt:i4>
      </vt:variant>
      <vt:variant>
        <vt:i4>1</vt:i4>
      </vt:variant>
      <vt:variant>
        <vt:lpwstr>C:\beentjes\MIKE\proj0708\EEL200701_NI_CPUE\Figures\esa0506_fishers-2.WMF</vt:lpwstr>
      </vt:variant>
      <vt:variant>
        <vt:lpwstr/>
      </vt:variant>
      <vt:variant>
        <vt:i4>3145742</vt:i4>
      </vt:variant>
      <vt:variant>
        <vt:i4>116844</vt:i4>
      </vt:variant>
      <vt:variant>
        <vt:i4>1071</vt:i4>
      </vt:variant>
      <vt:variant>
        <vt:i4>1</vt:i4>
      </vt:variant>
      <vt:variant>
        <vt:lpwstr>C:\beentjes\MIKE\proj0708\EEL200701_NI_CPUE\Figures\esa07_fishers-2.WMF</vt:lpwstr>
      </vt:variant>
      <vt:variant>
        <vt:lpwstr/>
      </vt:variant>
      <vt:variant>
        <vt:i4>3145729</vt:i4>
      </vt:variant>
      <vt:variant>
        <vt:i4>116990</vt:i4>
      </vt:variant>
      <vt:variant>
        <vt:i4>1072</vt:i4>
      </vt:variant>
      <vt:variant>
        <vt:i4>1</vt:i4>
      </vt:variant>
      <vt:variant>
        <vt:lpwstr>C:\beentjes\MIKE\proj0708\EEL200701_NI_CPUE\Figures\esa08_fishers-2.WMF</vt:lpwstr>
      </vt:variant>
      <vt:variant>
        <vt:lpwstr/>
      </vt:variant>
      <vt:variant>
        <vt:i4>3145728</vt:i4>
      </vt:variant>
      <vt:variant>
        <vt:i4>117141</vt:i4>
      </vt:variant>
      <vt:variant>
        <vt:i4>1073</vt:i4>
      </vt:variant>
      <vt:variant>
        <vt:i4>1</vt:i4>
      </vt:variant>
      <vt:variant>
        <vt:lpwstr>C:\beentjes\MIKE\proj0708\EEL200701_NI_CPUE\Figures\esa09_fishers-2.WMF</vt:lpwstr>
      </vt:variant>
      <vt:variant>
        <vt:lpwstr/>
      </vt:variant>
      <vt:variant>
        <vt:i4>3211273</vt:i4>
      </vt:variant>
      <vt:variant>
        <vt:i4>117284</vt:i4>
      </vt:variant>
      <vt:variant>
        <vt:i4>1074</vt:i4>
      </vt:variant>
      <vt:variant>
        <vt:i4>1</vt:i4>
      </vt:variant>
      <vt:variant>
        <vt:lpwstr>C:\beentjes\MIKE\proj0708\EEL200701_NI_CPUE\Figures\esa10_fishers-2.WMF</vt:lpwstr>
      </vt:variant>
      <vt:variant>
        <vt:lpwstr/>
      </vt:variant>
      <vt:variant>
        <vt:i4>3211272</vt:i4>
      </vt:variant>
      <vt:variant>
        <vt:i4>117428</vt:i4>
      </vt:variant>
      <vt:variant>
        <vt:i4>1075</vt:i4>
      </vt:variant>
      <vt:variant>
        <vt:i4>1</vt:i4>
      </vt:variant>
      <vt:variant>
        <vt:lpwstr>C:\beentjes\MIKE\proj0708\EEL200701_NI_CPUE\Figures\esa11_fishers-2.WMF</vt:lpwstr>
      </vt:variant>
      <vt:variant>
        <vt:lpwstr/>
      </vt:variant>
      <vt:variant>
        <vt:i4>7274504</vt:i4>
      </vt:variant>
      <vt:variant>
        <vt:i4>117567</vt:i4>
      </vt:variant>
      <vt:variant>
        <vt:i4>1076</vt:i4>
      </vt:variant>
      <vt:variant>
        <vt:i4>1</vt:i4>
      </vt:variant>
      <vt:variant>
        <vt:lpwstr>C:\beentjes\MIKE\proj0708\EEL200701_NI_CPUE\Figures\esa01_raw2.WMF</vt:lpwstr>
      </vt:variant>
      <vt:variant>
        <vt:lpwstr/>
      </vt:variant>
      <vt:variant>
        <vt:i4>6619212</vt:i4>
      </vt:variant>
      <vt:variant>
        <vt:i4>117806</vt:i4>
      </vt:variant>
      <vt:variant>
        <vt:i4>1077</vt:i4>
      </vt:variant>
      <vt:variant>
        <vt:i4>1</vt:i4>
      </vt:variant>
      <vt:variant>
        <vt:lpwstr>C:\beentjes\MIKE\proj0708\EEL200701_NI_CPUE\Figures\esa01_index.WMF</vt:lpwstr>
      </vt:variant>
      <vt:variant>
        <vt:lpwstr/>
      </vt:variant>
      <vt:variant>
        <vt:i4>7274507</vt:i4>
      </vt:variant>
      <vt:variant>
        <vt:i4>118166</vt:i4>
      </vt:variant>
      <vt:variant>
        <vt:i4>1078</vt:i4>
      </vt:variant>
      <vt:variant>
        <vt:i4>1</vt:i4>
      </vt:variant>
      <vt:variant>
        <vt:lpwstr>C:\beentjes\MIKE\proj0708\EEL200701_NI_CPUE\Figures\esa02_raw2.WMF</vt:lpwstr>
      </vt:variant>
      <vt:variant>
        <vt:lpwstr/>
      </vt:variant>
      <vt:variant>
        <vt:i4>6619215</vt:i4>
      </vt:variant>
      <vt:variant>
        <vt:i4>118404</vt:i4>
      </vt:variant>
      <vt:variant>
        <vt:i4>1079</vt:i4>
      </vt:variant>
      <vt:variant>
        <vt:i4>1</vt:i4>
      </vt:variant>
      <vt:variant>
        <vt:lpwstr>C:\beentjes\MIKE\proj0708\EEL200701_NI_CPUE\Figures\esa02_index.WMF</vt:lpwstr>
      </vt:variant>
      <vt:variant>
        <vt:lpwstr/>
      </vt:variant>
      <vt:variant>
        <vt:i4>7274506</vt:i4>
      </vt:variant>
      <vt:variant>
        <vt:i4>118709</vt:i4>
      </vt:variant>
      <vt:variant>
        <vt:i4>1080</vt:i4>
      </vt:variant>
      <vt:variant>
        <vt:i4>1</vt:i4>
      </vt:variant>
      <vt:variant>
        <vt:lpwstr>C:\beentjes\MIKE\proj0708\EEL200701_NI_CPUE\Figures\esa03_raw2.WMF</vt:lpwstr>
      </vt:variant>
      <vt:variant>
        <vt:lpwstr/>
      </vt:variant>
      <vt:variant>
        <vt:i4>6619214</vt:i4>
      </vt:variant>
      <vt:variant>
        <vt:i4>118946</vt:i4>
      </vt:variant>
      <vt:variant>
        <vt:i4>1081</vt:i4>
      </vt:variant>
      <vt:variant>
        <vt:i4>1</vt:i4>
      </vt:variant>
      <vt:variant>
        <vt:lpwstr>C:\beentjes\MIKE\proj0708\EEL200701_NI_CPUE\Figures\esa03_index.WMF</vt:lpwstr>
      </vt:variant>
      <vt:variant>
        <vt:lpwstr/>
      </vt:variant>
      <vt:variant>
        <vt:i4>7274509</vt:i4>
      </vt:variant>
      <vt:variant>
        <vt:i4>119250</vt:i4>
      </vt:variant>
      <vt:variant>
        <vt:i4>1082</vt:i4>
      </vt:variant>
      <vt:variant>
        <vt:i4>1</vt:i4>
      </vt:variant>
      <vt:variant>
        <vt:lpwstr>C:\beentjes\MIKE\proj0708\EEL200701_NI_CPUE\Figures\esa04_raw2.WMF</vt:lpwstr>
      </vt:variant>
      <vt:variant>
        <vt:lpwstr/>
      </vt:variant>
      <vt:variant>
        <vt:i4>6619209</vt:i4>
      </vt:variant>
      <vt:variant>
        <vt:i4>119488</vt:i4>
      </vt:variant>
      <vt:variant>
        <vt:i4>1083</vt:i4>
      </vt:variant>
      <vt:variant>
        <vt:i4>1</vt:i4>
      </vt:variant>
      <vt:variant>
        <vt:lpwstr>C:\beentjes\MIKE\proj0708\EEL200701_NI_CPUE\Figures\esa04_index.WMF</vt:lpwstr>
      </vt:variant>
      <vt:variant>
        <vt:lpwstr/>
      </vt:variant>
      <vt:variant>
        <vt:i4>6225978</vt:i4>
      </vt:variant>
      <vt:variant>
        <vt:i4>119794</vt:i4>
      </vt:variant>
      <vt:variant>
        <vt:i4>1084</vt:i4>
      </vt:variant>
      <vt:variant>
        <vt:i4>1</vt:i4>
      </vt:variant>
      <vt:variant>
        <vt:lpwstr>C:\beentjes\MIKE\proj0708\EEL200701_NI_CPUE\Figures\esa0506_raw2.WMF</vt:lpwstr>
      </vt:variant>
      <vt:variant>
        <vt:lpwstr/>
      </vt:variant>
      <vt:variant>
        <vt:i4>5570686</vt:i4>
      </vt:variant>
      <vt:variant>
        <vt:i4>120068</vt:i4>
      </vt:variant>
      <vt:variant>
        <vt:i4>1085</vt:i4>
      </vt:variant>
      <vt:variant>
        <vt:i4>1</vt:i4>
      </vt:variant>
      <vt:variant>
        <vt:lpwstr>C:\beentjes\MIKE\proj0708\EEL200701_NI_CPUE\Figures\esa0506_index.WMF</vt:lpwstr>
      </vt:variant>
      <vt:variant>
        <vt:lpwstr/>
      </vt:variant>
      <vt:variant>
        <vt:i4>7274510</vt:i4>
      </vt:variant>
      <vt:variant>
        <vt:i4>120402</vt:i4>
      </vt:variant>
      <vt:variant>
        <vt:i4>1086</vt:i4>
      </vt:variant>
      <vt:variant>
        <vt:i4>1</vt:i4>
      </vt:variant>
      <vt:variant>
        <vt:lpwstr>C:\beentjes\MIKE\proj0708\EEL200701_NI_CPUE\Figures\esa07_raw2.WMF</vt:lpwstr>
      </vt:variant>
      <vt:variant>
        <vt:lpwstr/>
      </vt:variant>
      <vt:variant>
        <vt:i4>6619210</vt:i4>
      </vt:variant>
      <vt:variant>
        <vt:i4>120643</vt:i4>
      </vt:variant>
      <vt:variant>
        <vt:i4>1087</vt:i4>
      </vt:variant>
      <vt:variant>
        <vt:i4>1</vt:i4>
      </vt:variant>
      <vt:variant>
        <vt:lpwstr>C:\beentjes\MIKE\proj0708\EEL200701_NI_CPUE\Figures\esa07_index.WMF</vt:lpwstr>
      </vt:variant>
      <vt:variant>
        <vt:lpwstr/>
      </vt:variant>
      <vt:variant>
        <vt:i4>7274497</vt:i4>
      </vt:variant>
      <vt:variant>
        <vt:i4>120951</vt:i4>
      </vt:variant>
      <vt:variant>
        <vt:i4>1088</vt:i4>
      </vt:variant>
      <vt:variant>
        <vt:i4>1</vt:i4>
      </vt:variant>
      <vt:variant>
        <vt:lpwstr>C:\beentjes\MIKE\proj0708\EEL200701_NI_CPUE\Figures\esa08_raw2.WMF</vt:lpwstr>
      </vt:variant>
      <vt:variant>
        <vt:lpwstr/>
      </vt:variant>
      <vt:variant>
        <vt:i4>6619205</vt:i4>
      </vt:variant>
      <vt:variant>
        <vt:i4>121201</vt:i4>
      </vt:variant>
      <vt:variant>
        <vt:i4>1089</vt:i4>
      </vt:variant>
      <vt:variant>
        <vt:i4>1</vt:i4>
      </vt:variant>
      <vt:variant>
        <vt:lpwstr>C:\beentjes\MIKE\proj0708\EEL200701_NI_CPUE\Figures\esa08_index.WMF</vt:lpwstr>
      </vt:variant>
      <vt:variant>
        <vt:lpwstr/>
      </vt:variant>
      <vt:variant>
        <vt:i4>7274496</vt:i4>
      </vt:variant>
      <vt:variant>
        <vt:i4>121516</vt:i4>
      </vt:variant>
      <vt:variant>
        <vt:i4>1090</vt:i4>
      </vt:variant>
      <vt:variant>
        <vt:i4>1</vt:i4>
      </vt:variant>
      <vt:variant>
        <vt:lpwstr>C:\beentjes\MIKE\proj0708\EEL200701_NI_CPUE\Figures\esa09_raw2.WMF</vt:lpwstr>
      </vt:variant>
      <vt:variant>
        <vt:lpwstr/>
      </vt:variant>
      <vt:variant>
        <vt:i4>6619204</vt:i4>
      </vt:variant>
      <vt:variant>
        <vt:i4>121755</vt:i4>
      </vt:variant>
      <vt:variant>
        <vt:i4>1091</vt:i4>
      </vt:variant>
      <vt:variant>
        <vt:i4>1</vt:i4>
      </vt:variant>
      <vt:variant>
        <vt:lpwstr>C:\beentjes\MIKE\proj0708\EEL200701_NI_CPUE\Figures\esa09_index.WMF</vt:lpwstr>
      </vt:variant>
      <vt:variant>
        <vt:lpwstr/>
      </vt:variant>
      <vt:variant>
        <vt:i4>7208969</vt:i4>
      </vt:variant>
      <vt:variant>
        <vt:i4>122059</vt:i4>
      </vt:variant>
      <vt:variant>
        <vt:i4>1092</vt:i4>
      </vt:variant>
      <vt:variant>
        <vt:i4>1</vt:i4>
      </vt:variant>
      <vt:variant>
        <vt:lpwstr>C:\beentjes\MIKE\proj0708\EEL200701_NI_CPUE\Figures\esa10_raw2.WMF</vt:lpwstr>
      </vt:variant>
      <vt:variant>
        <vt:lpwstr/>
      </vt:variant>
      <vt:variant>
        <vt:i4>6553677</vt:i4>
      </vt:variant>
      <vt:variant>
        <vt:i4>122298</vt:i4>
      </vt:variant>
      <vt:variant>
        <vt:i4>1093</vt:i4>
      </vt:variant>
      <vt:variant>
        <vt:i4>1</vt:i4>
      </vt:variant>
      <vt:variant>
        <vt:lpwstr>C:\beentjes\MIKE\proj0708\EEL200701_NI_CPUE\Figures\esa10_index.WMF</vt:lpwstr>
      </vt:variant>
      <vt:variant>
        <vt:lpwstr/>
      </vt:variant>
      <vt:variant>
        <vt:i4>7208968</vt:i4>
      </vt:variant>
      <vt:variant>
        <vt:i4>122602</vt:i4>
      </vt:variant>
      <vt:variant>
        <vt:i4>1094</vt:i4>
      </vt:variant>
      <vt:variant>
        <vt:i4>1</vt:i4>
      </vt:variant>
      <vt:variant>
        <vt:lpwstr>C:\beentjes\MIKE\proj0708\EEL200701_NI_CPUE\Figures\esa11_raw2.WMF</vt:lpwstr>
      </vt:variant>
      <vt:variant>
        <vt:lpwstr/>
      </vt:variant>
      <vt:variant>
        <vt:i4>6553676</vt:i4>
      </vt:variant>
      <vt:variant>
        <vt:i4>122842</vt:i4>
      </vt:variant>
      <vt:variant>
        <vt:i4>1095</vt:i4>
      </vt:variant>
      <vt:variant>
        <vt:i4>1</vt:i4>
      </vt:variant>
      <vt:variant>
        <vt:lpwstr>C:\beentjes\MIKE\proj0708\EEL200701_NI_CPUE\Figures\esa11_index.WMF</vt:lpwstr>
      </vt:variant>
      <vt:variant>
        <vt:lpwstr/>
      </vt:variant>
      <vt:variant>
        <vt:i4>2490399</vt:i4>
      </vt:variant>
      <vt:variant>
        <vt:i4>157072</vt:i4>
      </vt:variant>
      <vt:variant>
        <vt:i4>1096</vt:i4>
      </vt:variant>
      <vt:variant>
        <vt:i4>1</vt:i4>
      </vt:variant>
      <vt:variant>
        <vt:lpwstr>C:\beentjes\MIKE\proj0708\EEL200701_NI_CPUE\Figures\esa01_fits.WMF</vt:lpwstr>
      </vt:variant>
      <vt:variant>
        <vt:lpwstr/>
      </vt:variant>
      <vt:variant>
        <vt:i4>4391016</vt:i4>
      </vt:variant>
      <vt:variant>
        <vt:i4>157405</vt:i4>
      </vt:variant>
      <vt:variant>
        <vt:i4>1097</vt:i4>
      </vt:variant>
      <vt:variant>
        <vt:i4>1</vt:i4>
      </vt:variant>
      <vt:variant>
        <vt:lpwstr>C:\beentjes\MIKE\proj0708\EEL200701_NI_CPUE\Figures\esa01_resids.WMF</vt:lpwstr>
      </vt:variant>
      <vt:variant>
        <vt:lpwstr/>
      </vt:variant>
      <vt:variant>
        <vt:i4>2031625</vt:i4>
      </vt:variant>
      <vt:variant>
        <vt:i4>157688</vt:i4>
      </vt:variant>
      <vt:variant>
        <vt:i4>1098</vt:i4>
      </vt:variant>
      <vt:variant>
        <vt:i4>1</vt:i4>
      </vt:variant>
      <vt:variant>
        <vt:lpwstr>C:\beentjes\MIKE\proj0708\EEL200701_NI_CPUE\Figures\esa01_SFE_fits.WMF</vt:lpwstr>
      </vt:variant>
      <vt:variant>
        <vt:lpwstr/>
      </vt:variant>
      <vt:variant>
        <vt:i4>7995518</vt:i4>
      </vt:variant>
      <vt:variant>
        <vt:i4>158032</vt:i4>
      </vt:variant>
      <vt:variant>
        <vt:i4>1099</vt:i4>
      </vt:variant>
      <vt:variant>
        <vt:i4>1</vt:i4>
      </vt:variant>
      <vt:variant>
        <vt:lpwstr>C:\beentjes\MIKE\proj0708\EEL200701_NI_CPUE\Figures\esa01_SFE_resids.WMF</vt:lpwstr>
      </vt:variant>
      <vt:variant>
        <vt:lpwstr/>
      </vt:variant>
      <vt:variant>
        <vt:i4>2031638</vt:i4>
      </vt:variant>
      <vt:variant>
        <vt:i4>158309</vt:i4>
      </vt:variant>
      <vt:variant>
        <vt:i4>1100</vt:i4>
      </vt:variant>
      <vt:variant>
        <vt:i4>1</vt:i4>
      </vt:variant>
      <vt:variant>
        <vt:lpwstr>C:\beentjes\MIKE\proj0708\EEL200701_NI_CPUE\Figures\esa01_LFE_fits.WMF</vt:lpwstr>
      </vt:variant>
      <vt:variant>
        <vt:lpwstr/>
      </vt:variant>
      <vt:variant>
        <vt:i4>7995489</vt:i4>
      </vt:variant>
      <vt:variant>
        <vt:i4>158642</vt:i4>
      </vt:variant>
      <vt:variant>
        <vt:i4>1101</vt:i4>
      </vt:variant>
      <vt:variant>
        <vt:i4>1</vt:i4>
      </vt:variant>
      <vt:variant>
        <vt:lpwstr>C:\beentjes\MIKE\proj0708\EEL200701_NI_CPUE\Figures\esa01_LFE_resids.WMF</vt:lpwstr>
      </vt:variant>
      <vt:variant>
        <vt:lpwstr/>
      </vt:variant>
      <vt:variant>
        <vt:i4>2490396</vt:i4>
      </vt:variant>
      <vt:variant>
        <vt:i4>158917</vt:i4>
      </vt:variant>
      <vt:variant>
        <vt:i4>1102</vt:i4>
      </vt:variant>
      <vt:variant>
        <vt:i4>1</vt:i4>
      </vt:variant>
      <vt:variant>
        <vt:lpwstr>C:\beentjes\MIKE\proj0708\EEL200701_NI_CPUE\Figures\esa02_fits.WMF</vt:lpwstr>
      </vt:variant>
      <vt:variant>
        <vt:lpwstr/>
      </vt:variant>
      <vt:variant>
        <vt:i4>4391019</vt:i4>
      </vt:variant>
      <vt:variant>
        <vt:i4>159236</vt:i4>
      </vt:variant>
      <vt:variant>
        <vt:i4>1103</vt:i4>
      </vt:variant>
      <vt:variant>
        <vt:i4>1</vt:i4>
      </vt:variant>
      <vt:variant>
        <vt:lpwstr>C:\beentjes\MIKE\proj0708\EEL200701_NI_CPUE\Figures\esa02_resids.WMF</vt:lpwstr>
      </vt:variant>
      <vt:variant>
        <vt:lpwstr/>
      </vt:variant>
      <vt:variant>
        <vt:i4>2031626</vt:i4>
      </vt:variant>
      <vt:variant>
        <vt:i4>159518</vt:i4>
      </vt:variant>
      <vt:variant>
        <vt:i4>1104</vt:i4>
      </vt:variant>
      <vt:variant>
        <vt:i4>1</vt:i4>
      </vt:variant>
      <vt:variant>
        <vt:lpwstr>C:\beentjes\MIKE\proj0708\EEL200701_NI_CPUE\Figures\esa02_SFE_fits.WMF</vt:lpwstr>
      </vt:variant>
      <vt:variant>
        <vt:lpwstr/>
      </vt:variant>
      <vt:variant>
        <vt:i4>7995517</vt:i4>
      </vt:variant>
      <vt:variant>
        <vt:i4>159848</vt:i4>
      </vt:variant>
      <vt:variant>
        <vt:i4>1105</vt:i4>
      </vt:variant>
      <vt:variant>
        <vt:i4>1</vt:i4>
      </vt:variant>
      <vt:variant>
        <vt:lpwstr>C:\beentjes\MIKE\proj0708\EEL200701_NI_CPUE\Figures\esa02_SFE_resids.WMF</vt:lpwstr>
      </vt:variant>
      <vt:variant>
        <vt:lpwstr/>
      </vt:variant>
      <vt:variant>
        <vt:i4>2031637</vt:i4>
      </vt:variant>
      <vt:variant>
        <vt:i4>160130</vt:i4>
      </vt:variant>
      <vt:variant>
        <vt:i4>1106</vt:i4>
      </vt:variant>
      <vt:variant>
        <vt:i4>1</vt:i4>
      </vt:variant>
      <vt:variant>
        <vt:lpwstr>C:\beentjes\MIKE\proj0708\EEL200701_NI_CPUE\Figures\esa02_LFE_fits.WMF</vt:lpwstr>
      </vt:variant>
      <vt:variant>
        <vt:lpwstr/>
      </vt:variant>
      <vt:variant>
        <vt:i4>7995490</vt:i4>
      </vt:variant>
      <vt:variant>
        <vt:i4>160466</vt:i4>
      </vt:variant>
      <vt:variant>
        <vt:i4>1107</vt:i4>
      </vt:variant>
      <vt:variant>
        <vt:i4>1</vt:i4>
      </vt:variant>
      <vt:variant>
        <vt:lpwstr>C:\beentjes\MIKE\proj0708\EEL200701_NI_CPUE\Figures\esa02_LFE_resids.WMF</vt:lpwstr>
      </vt:variant>
      <vt:variant>
        <vt:lpwstr/>
      </vt:variant>
      <vt:variant>
        <vt:i4>2490397</vt:i4>
      </vt:variant>
      <vt:variant>
        <vt:i4>160743</vt:i4>
      </vt:variant>
      <vt:variant>
        <vt:i4>1108</vt:i4>
      </vt:variant>
      <vt:variant>
        <vt:i4>1</vt:i4>
      </vt:variant>
      <vt:variant>
        <vt:lpwstr>C:\beentjes\MIKE\proj0708\EEL200701_NI_CPUE\Figures\esa03_fits.WMF</vt:lpwstr>
      </vt:variant>
      <vt:variant>
        <vt:lpwstr/>
      </vt:variant>
      <vt:variant>
        <vt:i4>4391018</vt:i4>
      </vt:variant>
      <vt:variant>
        <vt:i4>161068</vt:i4>
      </vt:variant>
      <vt:variant>
        <vt:i4>1109</vt:i4>
      </vt:variant>
      <vt:variant>
        <vt:i4>1</vt:i4>
      </vt:variant>
      <vt:variant>
        <vt:lpwstr>C:\beentjes\MIKE\proj0708\EEL200701_NI_CPUE\Figures\esa03_resids.WMF</vt:lpwstr>
      </vt:variant>
      <vt:variant>
        <vt:lpwstr/>
      </vt:variant>
      <vt:variant>
        <vt:i4>2031627</vt:i4>
      </vt:variant>
      <vt:variant>
        <vt:i4>161350</vt:i4>
      </vt:variant>
      <vt:variant>
        <vt:i4>1110</vt:i4>
      </vt:variant>
      <vt:variant>
        <vt:i4>1</vt:i4>
      </vt:variant>
      <vt:variant>
        <vt:lpwstr>C:\beentjes\MIKE\proj0708\EEL200701_NI_CPUE\Figures\esa03_SFE_fits.WMF</vt:lpwstr>
      </vt:variant>
      <vt:variant>
        <vt:lpwstr/>
      </vt:variant>
      <vt:variant>
        <vt:i4>7995516</vt:i4>
      </vt:variant>
      <vt:variant>
        <vt:i4>161697</vt:i4>
      </vt:variant>
      <vt:variant>
        <vt:i4>1111</vt:i4>
      </vt:variant>
      <vt:variant>
        <vt:i4>1</vt:i4>
      </vt:variant>
      <vt:variant>
        <vt:lpwstr>C:\beentjes\MIKE\proj0708\EEL200701_NI_CPUE\Figures\esa03_SFE_resids.WMF</vt:lpwstr>
      </vt:variant>
      <vt:variant>
        <vt:lpwstr/>
      </vt:variant>
      <vt:variant>
        <vt:i4>2031636</vt:i4>
      </vt:variant>
      <vt:variant>
        <vt:i4>161978</vt:i4>
      </vt:variant>
      <vt:variant>
        <vt:i4>1112</vt:i4>
      </vt:variant>
      <vt:variant>
        <vt:i4>1</vt:i4>
      </vt:variant>
      <vt:variant>
        <vt:lpwstr>C:\beentjes\MIKE\proj0708\EEL200701_NI_CPUE\Figures\esa03_LFE_fits.WMF</vt:lpwstr>
      </vt:variant>
      <vt:variant>
        <vt:lpwstr/>
      </vt:variant>
      <vt:variant>
        <vt:i4>7995491</vt:i4>
      </vt:variant>
      <vt:variant>
        <vt:i4>162325</vt:i4>
      </vt:variant>
      <vt:variant>
        <vt:i4>1113</vt:i4>
      </vt:variant>
      <vt:variant>
        <vt:i4>1</vt:i4>
      </vt:variant>
      <vt:variant>
        <vt:lpwstr>C:\beentjes\MIKE\proj0708\EEL200701_NI_CPUE\Figures\esa03_LFE_resids.WMF</vt:lpwstr>
      </vt:variant>
      <vt:variant>
        <vt:lpwstr/>
      </vt:variant>
      <vt:variant>
        <vt:i4>2490394</vt:i4>
      </vt:variant>
      <vt:variant>
        <vt:i4>162603</vt:i4>
      </vt:variant>
      <vt:variant>
        <vt:i4>1114</vt:i4>
      </vt:variant>
      <vt:variant>
        <vt:i4>1</vt:i4>
      </vt:variant>
      <vt:variant>
        <vt:lpwstr>C:\beentjes\MIKE\proj0708\EEL200701_NI_CPUE\Figures\esa04_fits.WMF</vt:lpwstr>
      </vt:variant>
      <vt:variant>
        <vt:lpwstr/>
      </vt:variant>
      <vt:variant>
        <vt:i4>4391021</vt:i4>
      </vt:variant>
      <vt:variant>
        <vt:i4>162947</vt:i4>
      </vt:variant>
      <vt:variant>
        <vt:i4>1115</vt:i4>
      </vt:variant>
      <vt:variant>
        <vt:i4>1</vt:i4>
      </vt:variant>
      <vt:variant>
        <vt:lpwstr>C:\beentjes\MIKE\proj0708\EEL200701_NI_CPUE\Figures\esa04_resids.WMF</vt:lpwstr>
      </vt:variant>
      <vt:variant>
        <vt:lpwstr/>
      </vt:variant>
      <vt:variant>
        <vt:i4>2031628</vt:i4>
      </vt:variant>
      <vt:variant>
        <vt:i4>163227</vt:i4>
      </vt:variant>
      <vt:variant>
        <vt:i4>1116</vt:i4>
      </vt:variant>
      <vt:variant>
        <vt:i4>1</vt:i4>
      </vt:variant>
      <vt:variant>
        <vt:lpwstr>C:\beentjes\MIKE\proj0708\EEL200701_NI_CPUE\Figures\esa04_SFE_fits.WMF</vt:lpwstr>
      </vt:variant>
      <vt:variant>
        <vt:lpwstr/>
      </vt:variant>
      <vt:variant>
        <vt:i4>7995515</vt:i4>
      </vt:variant>
      <vt:variant>
        <vt:i4>163564</vt:i4>
      </vt:variant>
      <vt:variant>
        <vt:i4>1117</vt:i4>
      </vt:variant>
      <vt:variant>
        <vt:i4>1</vt:i4>
      </vt:variant>
      <vt:variant>
        <vt:lpwstr>C:\beentjes\MIKE\proj0708\EEL200701_NI_CPUE\Figures\esa04_SFE_resids.WMF</vt:lpwstr>
      </vt:variant>
      <vt:variant>
        <vt:lpwstr/>
      </vt:variant>
      <vt:variant>
        <vt:i4>2031635</vt:i4>
      </vt:variant>
      <vt:variant>
        <vt:i4>163845</vt:i4>
      </vt:variant>
      <vt:variant>
        <vt:i4>1118</vt:i4>
      </vt:variant>
      <vt:variant>
        <vt:i4>1</vt:i4>
      </vt:variant>
      <vt:variant>
        <vt:lpwstr>C:\beentjes\MIKE\proj0708\EEL200701_NI_CPUE\Figures\esa04_LFE_fits.WMF</vt:lpwstr>
      </vt:variant>
      <vt:variant>
        <vt:lpwstr/>
      </vt:variant>
      <vt:variant>
        <vt:i4>7995492</vt:i4>
      </vt:variant>
      <vt:variant>
        <vt:i4>164182</vt:i4>
      </vt:variant>
      <vt:variant>
        <vt:i4>1119</vt:i4>
      </vt:variant>
      <vt:variant>
        <vt:i4>1</vt:i4>
      </vt:variant>
      <vt:variant>
        <vt:lpwstr>C:\beentjes\MIKE\proj0708\EEL200701_NI_CPUE\Figures\esa04_LFE_resids.WMF</vt:lpwstr>
      </vt:variant>
      <vt:variant>
        <vt:lpwstr/>
      </vt:variant>
      <vt:variant>
        <vt:i4>1441837</vt:i4>
      </vt:variant>
      <vt:variant>
        <vt:i4>164461</vt:i4>
      </vt:variant>
      <vt:variant>
        <vt:i4>1120</vt:i4>
      </vt:variant>
      <vt:variant>
        <vt:i4>1</vt:i4>
      </vt:variant>
      <vt:variant>
        <vt:lpwstr>C:\beentjes\MIKE\proj0708\EEL200701_NI_CPUE\Figures\esa0506_fits.WMF</vt:lpwstr>
      </vt:variant>
      <vt:variant>
        <vt:lpwstr/>
      </vt:variant>
      <vt:variant>
        <vt:i4>7536730</vt:i4>
      </vt:variant>
      <vt:variant>
        <vt:i4>164834</vt:i4>
      </vt:variant>
      <vt:variant>
        <vt:i4>1121</vt:i4>
      </vt:variant>
      <vt:variant>
        <vt:i4>1</vt:i4>
      </vt:variant>
      <vt:variant>
        <vt:lpwstr>C:\beentjes\MIKE\proj0708\EEL200701_NI_CPUE\Figures\esa0506_resids.WMF</vt:lpwstr>
      </vt:variant>
      <vt:variant>
        <vt:lpwstr/>
      </vt:variant>
      <vt:variant>
        <vt:i4>3080251</vt:i4>
      </vt:variant>
      <vt:variant>
        <vt:i4>165147</vt:i4>
      </vt:variant>
      <vt:variant>
        <vt:i4>1122</vt:i4>
      </vt:variant>
      <vt:variant>
        <vt:i4>1</vt:i4>
      </vt:variant>
      <vt:variant>
        <vt:lpwstr>C:\beentjes\MIKE\proj0708\EEL200701_NI_CPUE\Figures\esa0506_SFE_fits.WMF</vt:lpwstr>
      </vt:variant>
      <vt:variant>
        <vt:lpwstr/>
      </vt:variant>
      <vt:variant>
        <vt:i4>4849740</vt:i4>
      </vt:variant>
      <vt:variant>
        <vt:i4>165523</vt:i4>
      </vt:variant>
      <vt:variant>
        <vt:i4>1123</vt:i4>
      </vt:variant>
      <vt:variant>
        <vt:i4>1</vt:i4>
      </vt:variant>
      <vt:variant>
        <vt:lpwstr>C:\beentjes\MIKE\proj0708\EEL200701_NI_CPUE\Figures\esa0506_SFE_resids.WMF</vt:lpwstr>
      </vt:variant>
      <vt:variant>
        <vt:lpwstr/>
      </vt:variant>
      <vt:variant>
        <vt:i4>3080228</vt:i4>
      </vt:variant>
      <vt:variant>
        <vt:i4>165841</vt:i4>
      </vt:variant>
      <vt:variant>
        <vt:i4>1124</vt:i4>
      </vt:variant>
      <vt:variant>
        <vt:i4>1</vt:i4>
      </vt:variant>
      <vt:variant>
        <vt:lpwstr>C:\beentjes\MIKE\proj0708\EEL200701_NI_CPUE\Figures\esa0506_LFE_fits.WMF</vt:lpwstr>
      </vt:variant>
      <vt:variant>
        <vt:lpwstr/>
      </vt:variant>
      <vt:variant>
        <vt:i4>4849747</vt:i4>
      </vt:variant>
      <vt:variant>
        <vt:i4>166217</vt:i4>
      </vt:variant>
      <vt:variant>
        <vt:i4>1125</vt:i4>
      </vt:variant>
      <vt:variant>
        <vt:i4>1</vt:i4>
      </vt:variant>
      <vt:variant>
        <vt:lpwstr>C:\beentjes\MIKE\proj0708\EEL200701_NI_CPUE\Figures\esa0506_LFE_resids.WMF</vt:lpwstr>
      </vt:variant>
      <vt:variant>
        <vt:lpwstr/>
      </vt:variant>
      <vt:variant>
        <vt:i4>2490393</vt:i4>
      </vt:variant>
      <vt:variant>
        <vt:i4>166529</vt:i4>
      </vt:variant>
      <vt:variant>
        <vt:i4>1126</vt:i4>
      </vt:variant>
      <vt:variant>
        <vt:i4>1</vt:i4>
      </vt:variant>
      <vt:variant>
        <vt:lpwstr>C:\beentjes\MIKE\proj0708\EEL200701_NI_CPUE\Figures\esa07_fits.WMF</vt:lpwstr>
      </vt:variant>
      <vt:variant>
        <vt:lpwstr/>
      </vt:variant>
      <vt:variant>
        <vt:i4>4391022</vt:i4>
      </vt:variant>
      <vt:variant>
        <vt:i4>166864</vt:i4>
      </vt:variant>
      <vt:variant>
        <vt:i4>1127</vt:i4>
      </vt:variant>
      <vt:variant>
        <vt:i4>1</vt:i4>
      </vt:variant>
      <vt:variant>
        <vt:lpwstr>C:\beentjes\MIKE\proj0708\EEL200701_NI_CPUE\Figures\esa07_resids.WMF</vt:lpwstr>
      </vt:variant>
      <vt:variant>
        <vt:lpwstr/>
      </vt:variant>
      <vt:variant>
        <vt:i4>2031631</vt:i4>
      </vt:variant>
      <vt:variant>
        <vt:i4>167149</vt:i4>
      </vt:variant>
      <vt:variant>
        <vt:i4>1128</vt:i4>
      </vt:variant>
      <vt:variant>
        <vt:i4>1</vt:i4>
      </vt:variant>
      <vt:variant>
        <vt:lpwstr>C:\beentjes\MIKE\proj0708\EEL200701_NI_CPUE\Figures\esa07_SFE_fits.WMF</vt:lpwstr>
      </vt:variant>
      <vt:variant>
        <vt:lpwstr/>
      </vt:variant>
      <vt:variant>
        <vt:i4>7995512</vt:i4>
      </vt:variant>
      <vt:variant>
        <vt:i4>167489</vt:i4>
      </vt:variant>
      <vt:variant>
        <vt:i4>1129</vt:i4>
      </vt:variant>
      <vt:variant>
        <vt:i4>1</vt:i4>
      </vt:variant>
      <vt:variant>
        <vt:lpwstr>C:\beentjes\MIKE\proj0708\EEL200701_NI_CPUE\Figures\esa07_SFE_resids.WMF</vt:lpwstr>
      </vt:variant>
      <vt:variant>
        <vt:lpwstr/>
      </vt:variant>
      <vt:variant>
        <vt:i4>2031632</vt:i4>
      </vt:variant>
      <vt:variant>
        <vt:i4>167774</vt:i4>
      </vt:variant>
      <vt:variant>
        <vt:i4>1130</vt:i4>
      </vt:variant>
      <vt:variant>
        <vt:i4>1</vt:i4>
      </vt:variant>
      <vt:variant>
        <vt:lpwstr>C:\beentjes\MIKE\proj0708\EEL200701_NI_CPUE\Figures\esa07_LFE_fits.WMF</vt:lpwstr>
      </vt:variant>
      <vt:variant>
        <vt:lpwstr/>
      </vt:variant>
      <vt:variant>
        <vt:i4>7995495</vt:i4>
      </vt:variant>
      <vt:variant>
        <vt:i4>168114</vt:i4>
      </vt:variant>
      <vt:variant>
        <vt:i4>1131</vt:i4>
      </vt:variant>
      <vt:variant>
        <vt:i4>1</vt:i4>
      </vt:variant>
      <vt:variant>
        <vt:lpwstr>C:\beentjes\MIKE\proj0708\EEL200701_NI_CPUE\Figures\esa07_LFE_resids.WMF</vt:lpwstr>
      </vt:variant>
      <vt:variant>
        <vt:lpwstr/>
      </vt:variant>
      <vt:variant>
        <vt:i4>2490390</vt:i4>
      </vt:variant>
      <vt:variant>
        <vt:i4>168395</vt:i4>
      </vt:variant>
      <vt:variant>
        <vt:i4>1132</vt:i4>
      </vt:variant>
      <vt:variant>
        <vt:i4>1</vt:i4>
      </vt:variant>
      <vt:variant>
        <vt:lpwstr>C:\beentjes\MIKE\proj0708\EEL200701_NI_CPUE\Figures\esa08_fits.WMF</vt:lpwstr>
      </vt:variant>
      <vt:variant>
        <vt:lpwstr/>
      </vt:variant>
      <vt:variant>
        <vt:i4>4391009</vt:i4>
      </vt:variant>
      <vt:variant>
        <vt:i4>168739</vt:i4>
      </vt:variant>
      <vt:variant>
        <vt:i4>1133</vt:i4>
      </vt:variant>
      <vt:variant>
        <vt:i4>1</vt:i4>
      </vt:variant>
      <vt:variant>
        <vt:lpwstr>C:\beentjes\MIKE\proj0708\EEL200701_NI_CPUE\Figures\esa08_resids.WMF</vt:lpwstr>
      </vt:variant>
      <vt:variant>
        <vt:lpwstr/>
      </vt:variant>
      <vt:variant>
        <vt:i4>2031616</vt:i4>
      </vt:variant>
      <vt:variant>
        <vt:i4>169032</vt:i4>
      </vt:variant>
      <vt:variant>
        <vt:i4>1134</vt:i4>
      </vt:variant>
      <vt:variant>
        <vt:i4>1</vt:i4>
      </vt:variant>
      <vt:variant>
        <vt:lpwstr>C:\beentjes\MIKE\proj0708\EEL200701_NI_CPUE\Figures\esa08_SFE_fits.WMF</vt:lpwstr>
      </vt:variant>
      <vt:variant>
        <vt:lpwstr/>
      </vt:variant>
      <vt:variant>
        <vt:i4>7995511</vt:i4>
      </vt:variant>
      <vt:variant>
        <vt:i4>169387</vt:i4>
      </vt:variant>
      <vt:variant>
        <vt:i4>1135</vt:i4>
      </vt:variant>
      <vt:variant>
        <vt:i4>1</vt:i4>
      </vt:variant>
      <vt:variant>
        <vt:lpwstr>C:\beentjes\MIKE\proj0708\EEL200701_NI_CPUE\Figures\esa08_SFE_resids.WMF</vt:lpwstr>
      </vt:variant>
      <vt:variant>
        <vt:lpwstr/>
      </vt:variant>
      <vt:variant>
        <vt:i4>2031647</vt:i4>
      </vt:variant>
      <vt:variant>
        <vt:i4>169680</vt:i4>
      </vt:variant>
      <vt:variant>
        <vt:i4>1136</vt:i4>
      </vt:variant>
      <vt:variant>
        <vt:i4>1</vt:i4>
      </vt:variant>
      <vt:variant>
        <vt:lpwstr>C:\beentjes\MIKE\proj0708\EEL200701_NI_CPUE\Figures\esa08_LFE_fits.WMF</vt:lpwstr>
      </vt:variant>
      <vt:variant>
        <vt:lpwstr/>
      </vt:variant>
      <vt:variant>
        <vt:i4>7995496</vt:i4>
      </vt:variant>
      <vt:variant>
        <vt:i4>170024</vt:i4>
      </vt:variant>
      <vt:variant>
        <vt:i4>1137</vt:i4>
      </vt:variant>
      <vt:variant>
        <vt:i4>1</vt:i4>
      </vt:variant>
      <vt:variant>
        <vt:lpwstr>C:\beentjes\MIKE\proj0708\EEL200701_NI_CPUE\Figures\esa08_LFE_resids.WMF</vt:lpwstr>
      </vt:variant>
      <vt:variant>
        <vt:lpwstr/>
      </vt:variant>
      <vt:variant>
        <vt:i4>2490391</vt:i4>
      </vt:variant>
      <vt:variant>
        <vt:i4>170313</vt:i4>
      </vt:variant>
      <vt:variant>
        <vt:i4>1138</vt:i4>
      </vt:variant>
      <vt:variant>
        <vt:i4>1</vt:i4>
      </vt:variant>
      <vt:variant>
        <vt:lpwstr>C:\beentjes\MIKE\proj0708\EEL200701_NI_CPUE\Figures\esa09_fits.WMF</vt:lpwstr>
      </vt:variant>
      <vt:variant>
        <vt:lpwstr/>
      </vt:variant>
      <vt:variant>
        <vt:i4>4391008</vt:i4>
      </vt:variant>
      <vt:variant>
        <vt:i4>170646</vt:i4>
      </vt:variant>
      <vt:variant>
        <vt:i4>1139</vt:i4>
      </vt:variant>
      <vt:variant>
        <vt:i4>1</vt:i4>
      </vt:variant>
      <vt:variant>
        <vt:lpwstr>C:\beentjes\MIKE\proj0708\EEL200701_NI_CPUE\Figures\esa09_resids.WMF</vt:lpwstr>
      </vt:variant>
      <vt:variant>
        <vt:lpwstr/>
      </vt:variant>
      <vt:variant>
        <vt:i4>2031617</vt:i4>
      </vt:variant>
      <vt:variant>
        <vt:i4>170928</vt:i4>
      </vt:variant>
      <vt:variant>
        <vt:i4>1140</vt:i4>
      </vt:variant>
      <vt:variant>
        <vt:i4>1</vt:i4>
      </vt:variant>
      <vt:variant>
        <vt:lpwstr>C:\beentjes\MIKE\proj0708\EEL200701_NI_CPUE\Figures\esa09_SFE_fits.WMF</vt:lpwstr>
      </vt:variant>
      <vt:variant>
        <vt:lpwstr/>
      </vt:variant>
      <vt:variant>
        <vt:i4>7995510</vt:i4>
      </vt:variant>
      <vt:variant>
        <vt:i4>171265</vt:i4>
      </vt:variant>
      <vt:variant>
        <vt:i4>1141</vt:i4>
      </vt:variant>
      <vt:variant>
        <vt:i4>1</vt:i4>
      </vt:variant>
      <vt:variant>
        <vt:lpwstr>C:\beentjes\MIKE\proj0708\EEL200701_NI_CPUE\Figures\esa09_SFE_resids.WMF</vt:lpwstr>
      </vt:variant>
      <vt:variant>
        <vt:lpwstr/>
      </vt:variant>
      <vt:variant>
        <vt:i4>2031646</vt:i4>
      </vt:variant>
      <vt:variant>
        <vt:i4>171547</vt:i4>
      </vt:variant>
      <vt:variant>
        <vt:i4>1142</vt:i4>
      </vt:variant>
      <vt:variant>
        <vt:i4>1</vt:i4>
      </vt:variant>
      <vt:variant>
        <vt:lpwstr>C:\beentjes\MIKE\proj0708\EEL200701_NI_CPUE\Figures\esa09_LFE_fits.WMF</vt:lpwstr>
      </vt:variant>
      <vt:variant>
        <vt:lpwstr/>
      </vt:variant>
      <vt:variant>
        <vt:i4>7995497</vt:i4>
      </vt:variant>
      <vt:variant>
        <vt:i4>171884</vt:i4>
      </vt:variant>
      <vt:variant>
        <vt:i4>1143</vt:i4>
      </vt:variant>
      <vt:variant>
        <vt:i4>1</vt:i4>
      </vt:variant>
      <vt:variant>
        <vt:lpwstr>C:\beentjes\MIKE\proj0708\EEL200701_NI_CPUE\Figures\esa09_LFE_resids.WMF</vt:lpwstr>
      </vt:variant>
      <vt:variant>
        <vt:lpwstr/>
      </vt:variant>
      <vt:variant>
        <vt:i4>2555934</vt:i4>
      </vt:variant>
      <vt:variant>
        <vt:i4>172162</vt:i4>
      </vt:variant>
      <vt:variant>
        <vt:i4>1144</vt:i4>
      </vt:variant>
      <vt:variant>
        <vt:i4>1</vt:i4>
      </vt:variant>
      <vt:variant>
        <vt:lpwstr>C:\beentjes\MIKE\proj0708\EEL200701_NI_CPUE\Figures\esa10_fits.WMF</vt:lpwstr>
      </vt:variant>
      <vt:variant>
        <vt:lpwstr/>
      </vt:variant>
      <vt:variant>
        <vt:i4>4325481</vt:i4>
      </vt:variant>
      <vt:variant>
        <vt:i4>172496</vt:i4>
      </vt:variant>
      <vt:variant>
        <vt:i4>1145</vt:i4>
      </vt:variant>
      <vt:variant>
        <vt:i4>1</vt:i4>
      </vt:variant>
      <vt:variant>
        <vt:lpwstr>C:\beentjes\MIKE\proj0708\EEL200701_NI_CPUE\Figures\esa10_resids.WMF</vt:lpwstr>
      </vt:variant>
      <vt:variant>
        <vt:lpwstr/>
      </vt:variant>
      <vt:variant>
        <vt:i4>1966088</vt:i4>
      </vt:variant>
      <vt:variant>
        <vt:i4>172779</vt:i4>
      </vt:variant>
      <vt:variant>
        <vt:i4>1146</vt:i4>
      </vt:variant>
      <vt:variant>
        <vt:i4>1</vt:i4>
      </vt:variant>
      <vt:variant>
        <vt:lpwstr>C:\beentjes\MIKE\proj0708\EEL200701_NI_CPUE\Figures\esa10_SFE_fits.WMF</vt:lpwstr>
      </vt:variant>
      <vt:variant>
        <vt:lpwstr/>
      </vt:variant>
      <vt:variant>
        <vt:i4>8061055</vt:i4>
      </vt:variant>
      <vt:variant>
        <vt:i4>173109</vt:i4>
      </vt:variant>
      <vt:variant>
        <vt:i4>1147</vt:i4>
      </vt:variant>
      <vt:variant>
        <vt:i4>1</vt:i4>
      </vt:variant>
      <vt:variant>
        <vt:lpwstr>C:\beentjes\MIKE\proj0708\EEL200701_NI_CPUE\Figures\esa10_SFE_resids.WMF</vt:lpwstr>
      </vt:variant>
      <vt:variant>
        <vt:lpwstr/>
      </vt:variant>
      <vt:variant>
        <vt:i4>1966103</vt:i4>
      </vt:variant>
      <vt:variant>
        <vt:i4>173394</vt:i4>
      </vt:variant>
      <vt:variant>
        <vt:i4>1148</vt:i4>
      </vt:variant>
      <vt:variant>
        <vt:i4>1</vt:i4>
      </vt:variant>
      <vt:variant>
        <vt:lpwstr>C:\beentjes\MIKE\proj0708\EEL200701_NI_CPUE\Figures\esa10_LFE_fits.WMF</vt:lpwstr>
      </vt:variant>
      <vt:variant>
        <vt:lpwstr/>
      </vt:variant>
      <vt:variant>
        <vt:i4>8061024</vt:i4>
      </vt:variant>
      <vt:variant>
        <vt:i4>173742</vt:i4>
      </vt:variant>
      <vt:variant>
        <vt:i4>1149</vt:i4>
      </vt:variant>
      <vt:variant>
        <vt:i4>1</vt:i4>
      </vt:variant>
      <vt:variant>
        <vt:lpwstr>C:\beentjes\MIKE\proj0708\EEL200701_NI_CPUE\Figures\esa10_LFE_resids.WMF</vt:lpwstr>
      </vt:variant>
      <vt:variant>
        <vt:lpwstr/>
      </vt:variant>
      <vt:variant>
        <vt:i4>2555935</vt:i4>
      </vt:variant>
      <vt:variant>
        <vt:i4>174019</vt:i4>
      </vt:variant>
      <vt:variant>
        <vt:i4>1150</vt:i4>
      </vt:variant>
      <vt:variant>
        <vt:i4>1</vt:i4>
      </vt:variant>
      <vt:variant>
        <vt:lpwstr>C:\beentjes\MIKE\proj0708\EEL200701_NI_CPUE\Figures\esa11_fits.WMF</vt:lpwstr>
      </vt:variant>
      <vt:variant>
        <vt:lpwstr/>
      </vt:variant>
      <vt:variant>
        <vt:i4>4325480</vt:i4>
      </vt:variant>
      <vt:variant>
        <vt:i4>174355</vt:i4>
      </vt:variant>
      <vt:variant>
        <vt:i4>1151</vt:i4>
      </vt:variant>
      <vt:variant>
        <vt:i4>1</vt:i4>
      </vt:variant>
      <vt:variant>
        <vt:lpwstr>C:\beentjes\MIKE\proj0708\EEL200701_NI_CPUE\Figures\esa11_resids.WMF</vt:lpwstr>
      </vt:variant>
      <vt:variant>
        <vt:lpwstr/>
      </vt:variant>
      <vt:variant>
        <vt:i4>1966089</vt:i4>
      </vt:variant>
      <vt:variant>
        <vt:i4>174639</vt:i4>
      </vt:variant>
      <vt:variant>
        <vt:i4>1152</vt:i4>
      </vt:variant>
      <vt:variant>
        <vt:i4>1</vt:i4>
      </vt:variant>
      <vt:variant>
        <vt:lpwstr>C:\beentjes\MIKE\proj0708\EEL200701_NI_CPUE\Figures\esa11_SFE_fits.WMF</vt:lpwstr>
      </vt:variant>
      <vt:variant>
        <vt:lpwstr/>
      </vt:variant>
      <vt:variant>
        <vt:i4>8061054</vt:i4>
      </vt:variant>
      <vt:variant>
        <vt:i4>174982</vt:i4>
      </vt:variant>
      <vt:variant>
        <vt:i4>1153</vt:i4>
      </vt:variant>
      <vt:variant>
        <vt:i4>1</vt:i4>
      </vt:variant>
      <vt:variant>
        <vt:lpwstr>C:\beentjes\MIKE\proj0708\EEL200701_NI_CPUE\Figures\esa11_SFE_resids.WMF</vt:lpwstr>
      </vt:variant>
      <vt:variant>
        <vt:lpwstr/>
      </vt:variant>
      <vt:variant>
        <vt:i4>1966102</vt:i4>
      </vt:variant>
      <vt:variant>
        <vt:i4>175265</vt:i4>
      </vt:variant>
      <vt:variant>
        <vt:i4>1154</vt:i4>
      </vt:variant>
      <vt:variant>
        <vt:i4>1</vt:i4>
      </vt:variant>
      <vt:variant>
        <vt:lpwstr>C:\beentjes\MIKE\proj0708\EEL200701_NI_CPUE\Figures\esa11_LFE_fits.WMF</vt:lpwstr>
      </vt:variant>
      <vt:variant>
        <vt:lpwstr/>
      </vt:variant>
      <vt:variant>
        <vt:i4>8061025</vt:i4>
      </vt:variant>
      <vt:variant>
        <vt:i4>175602</vt:i4>
      </vt:variant>
      <vt:variant>
        <vt:i4>1155</vt:i4>
      </vt:variant>
      <vt:variant>
        <vt:i4>1</vt:i4>
      </vt:variant>
      <vt:variant>
        <vt:lpwstr>C:\beentjes\MIKE\proj0708\EEL200701_NI_CPUE\Figures\esa11_LFE_resids.WMF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2022-04-04T22:27:00Z</dcterms:created>
  <dcterms:modified xsi:type="dcterms:W3CDTF">2022-04-04T22:59:00Z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zotero-version="6.0.2"&gt;&lt;session id="4oc8tu01"/&gt;&lt;style id="http://www.zotero.org/styles/nzfar" hasBibliography="1" bibliographyStyleHasBeenSet="1"/&gt;&lt;prefs&gt;&lt;pref name="fieldType" value="Field"/&gt;&lt;/prefs&gt;&lt;/data&gt;</vt:lpwstr>
  </property>
</Properties>
</file>